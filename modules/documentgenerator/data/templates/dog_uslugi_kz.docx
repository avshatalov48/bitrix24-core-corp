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pl-PL"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Договор оказания услуг № </w:t>
      </w:r>
      <w:r w:rsidRPr="004130B5">
        <w:rPr>
          <w:rFonts w:ascii="Times New Roman" w:hAnsi="Times New Roman"/>
          <w:b/>
          <w:w w:val="105"/>
          <w:sz w:val="24"/>
          <w:szCs w:val="24"/>
        </w:rPr>
        <w:t>{</w:t>
      </w:r>
      <w:r w:rsidRPr="004130B5">
        <w:rPr>
          <w:rFonts w:ascii="Times New Roman" w:hAnsi="Times New Roman"/>
          <w:b/>
          <w:w w:val="105"/>
          <w:sz w:val="24"/>
          <w:szCs w:val="24"/>
          <w:lang w:val="en-US"/>
        </w:rPr>
        <w:t>DocumentNumber</w:t>
      </w:r>
      <w:r w:rsidRPr="004130B5">
        <w:rPr>
          <w:rFonts w:ascii="Times New Roman" w:hAnsi="Times New Roman"/>
          <w:b/>
          <w:w w:val="105"/>
          <w:sz w:val="24"/>
          <w:szCs w:val="24"/>
          <w:lang w:val="pl-PL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"/>
        <w:gridCol w:w="9021"/>
      </w:tblGrid>
      <w:tr w:rsidR="00C51B3E" w:rsidRPr="008B3807" w:rsidTr="00D83E52">
        <w:trPr>
          <w:tblCellSpacing w:w="15" w:type="dxa"/>
        </w:trPr>
        <w:tc>
          <w:tcPr>
            <w:tcW w:w="0" w:type="auto"/>
            <w:vAlign w:val="center"/>
          </w:tcPr>
          <w:p w:rsidR="00C51B3E" w:rsidRPr="00116A5D" w:rsidRDefault="00C51B3E" w:rsidP="00D83E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C51B3E" w:rsidRPr="008B3807" w:rsidRDefault="00C51B3E" w:rsidP="00D83E52">
            <w:pPr>
              <w:spacing w:after="0"/>
              <w:jc w:val="right"/>
              <w:rPr>
                <w:color w:val="000000"/>
                <w:sz w:val="24"/>
                <w:szCs w:val="24"/>
                <w:highlight w:val="red"/>
                <w:lang w:eastAsia="ru-RU"/>
              </w:rPr>
            </w:pPr>
            <w:r w:rsidRPr="00116A5D">
              <w:rPr>
                <w:rFonts w:ascii="Times New Roman" w:hAnsi="Times New Roman"/>
                <w:w w:val="105"/>
                <w:sz w:val="24"/>
                <w:szCs w:val="24"/>
              </w:rPr>
              <w:t>{</w:t>
            </w:r>
            <w:r w:rsidRPr="00116A5D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DocumentCreateTime</w:t>
            </w:r>
            <w:r w:rsidRPr="00116A5D">
              <w:rPr>
                <w:rFonts w:ascii="Times New Roman" w:hAnsi="Times New Roman"/>
                <w:w w:val="105"/>
                <w:sz w:val="24"/>
                <w:szCs w:val="24"/>
                <w:lang w:val="pl-PL"/>
              </w:rPr>
              <w:t>}</w:t>
            </w:r>
          </w:p>
        </w:tc>
      </w:tr>
    </w:tbl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4E5E7D">
        <w:rPr>
          <w:rFonts w:ascii="Times New Roman" w:hAnsi="Times New Roman"/>
          <w:w w:val="105"/>
          <w:sz w:val="24"/>
          <w:szCs w:val="24"/>
          <w:lang w:val="uk-UA"/>
        </w:rPr>
        <w:t>{Requisite</w:t>
      </w:r>
      <w:r w:rsidRPr="004E5E7D">
        <w:rPr>
          <w:rFonts w:ascii="Times New Roman" w:hAnsi="Times New Roman"/>
          <w:w w:val="105"/>
          <w:sz w:val="24"/>
          <w:szCs w:val="24"/>
          <w:lang w:val="pl-PL"/>
        </w:rPr>
        <w:t>RqCompanyName</w:t>
      </w:r>
      <w:r w:rsidRPr="0003340F">
        <w:rPr>
          <w:rFonts w:ascii="Times New Roman" w:hAnsi="Times New Roman"/>
          <w:w w:val="105"/>
          <w:sz w:val="24"/>
          <w:szCs w:val="24"/>
        </w:rPr>
        <w:t xml:space="preserve">}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именуем</w:t>
      </w:r>
      <w:r w:rsidRPr="00116A5D">
        <w:rPr>
          <w:rFonts w:ascii="Times New Roman" w:hAnsi="Times New Roman"/>
          <w:color w:val="000000"/>
          <w:sz w:val="24"/>
          <w:szCs w:val="24"/>
          <w:lang w:eastAsia="ru-RU"/>
        </w:rPr>
        <w:t>___ в дальнейшем «Заказчик», в лице__________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Pr="00116A5D">
        <w:rPr>
          <w:rFonts w:ascii="Times New Roman" w:hAnsi="Times New Roman"/>
          <w:color w:val="000000"/>
          <w:sz w:val="24"/>
          <w:szCs w:val="24"/>
          <w:lang w:eastAsia="ru-RU"/>
        </w:rPr>
        <w:t>_______</w:t>
      </w:r>
      <w:r w:rsidRPr="004E5E7D">
        <w:rPr>
          <w:rFonts w:ascii="Times New Roman" w:hAnsi="Times New Roman"/>
          <w:sz w:val="24"/>
          <w:szCs w:val="24"/>
          <w:lang w:eastAsia="ru-RU"/>
        </w:rPr>
        <w:t>{</w:t>
      </w:r>
      <w:r w:rsidRPr="004E5E7D">
        <w:rPr>
          <w:rFonts w:ascii="Times New Roman" w:hAnsi="Times New Roman"/>
          <w:sz w:val="24"/>
          <w:szCs w:val="24"/>
          <w:lang w:val="pl-PL" w:eastAsia="ru-RU"/>
        </w:rPr>
        <w:t>RequisiteRqDirector</w:t>
      </w:r>
      <w:r w:rsidRPr="004E5E7D">
        <w:rPr>
          <w:rFonts w:ascii="Times New Roman" w:hAnsi="Times New Roman"/>
          <w:sz w:val="24"/>
          <w:szCs w:val="24"/>
          <w:lang w:eastAsia="ru-RU"/>
        </w:rPr>
        <w:t>}</w:t>
      </w:r>
      <w:r w:rsidRPr="00116A5D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действующего на основании </w:t>
      </w:r>
      <w:r w:rsidRPr="00116A5D">
        <w:rPr>
          <w:rFonts w:ascii="Times New Roman" w:hAnsi="Times New Roman"/>
          <w:color w:val="000000"/>
          <w:sz w:val="24"/>
          <w:szCs w:val="24"/>
          <w:lang w:eastAsia="ru-RU"/>
        </w:rPr>
        <w:t>______________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, с одной стороны, 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4E5E7D">
        <w:rPr>
          <w:rFonts w:ascii="Times New Roman" w:hAnsi="Times New Roman"/>
          <w:w w:val="105"/>
          <w:sz w:val="24"/>
          <w:szCs w:val="24"/>
          <w:lang w:val="uk-UA"/>
        </w:rPr>
        <w:t>{</w:t>
      </w:r>
      <w:r w:rsidRPr="004E5E7D">
        <w:rPr>
          <w:rFonts w:ascii="Times New Roman" w:hAnsi="Times New Roman"/>
          <w:w w:val="105"/>
          <w:sz w:val="24"/>
          <w:szCs w:val="24"/>
          <w:lang w:val="en-US"/>
        </w:rPr>
        <w:t>My</w:t>
      </w:r>
      <w:r w:rsidRPr="004E5E7D">
        <w:rPr>
          <w:rFonts w:ascii="Times New Roman" w:hAnsi="Times New Roman"/>
          <w:w w:val="105"/>
          <w:sz w:val="24"/>
          <w:szCs w:val="24"/>
          <w:lang w:val="pl-PL"/>
        </w:rPr>
        <w:t>CompanyRequisiteRqCompanyName</w:t>
      </w:r>
      <w:r w:rsidRPr="004E5E7D">
        <w:rPr>
          <w:rFonts w:ascii="Times New Roman" w:hAnsi="Times New Roman"/>
          <w:w w:val="105"/>
          <w:sz w:val="24"/>
          <w:szCs w:val="24"/>
        </w:rPr>
        <w:t>}</w:t>
      </w:r>
      <w:r>
        <w:rPr>
          <w:rFonts w:ascii="Times New Roman" w:hAnsi="Times New Roman"/>
          <w:w w:val="105"/>
          <w:sz w:val="24"/>
          <w:szCs w:val="24"/>
        </w:rPr>
        <w:t>,</w:t>
      </w:r>
      <w:r w:rsidRPr="00116A5D">
        <w:rPr>
          <w:rFonts w:ascii="Times New Roman" w:hAnsi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именуем</w:t>
      </w:r>
      <w:r w:rsidRPr="00116A5D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 дальнейшем «Исполнитель»,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лице ________________________________ </w:t>
      </w:r>
      <w:r w:rsidRPr="004E5E7D">
        <w:rPr>
          <w:rFonts w:ascii="Times New Roman" w:hAnsi="Times New Roman"/>
          <w:sz w:val="24"/>
          <w:szCs w:val="24"/>
          <w:lang w:eastAsia="ru-RU"/>
        </w:rPr>
        <w:t>{</w:t>
      </w:r>
      <w:r w:rsidRPr="004E5E7D">
        <w:rPr>
          <w:rFonts w:ascii="Times New Roman" w:hAnsi="Times New Roman"/>
          <w:sz w:val="24"/>
          <w:szCs w:val="24"/>
          <w:lang w:val="uk-UA"/>
        </w:rPr>
        <w:t>My</w:t>
      </w:r>
      <w:r w:rsidRPr="004E5E7D">
        <w:rPr>
          <w:rFonts w:ascii="Times New Roman" w:hAnsi="Times New Roman"/>
          <w:w w:val="105"/>
          <w:sz w:val="24"/>
          <w:szCs w:val="24"/>
          <w:lang w:val="en-US"/>
        </w:rPr>
        <w:t>CompanyRequisiteRqDirector</w:t>
      </w:r>
      <w:r w:rsidRPr="004E5E7D">
        <w:rPr>
          <w:rFonts w:ascii="Times New Roman" w:hAnsi="Times New Roman"/>
          <w:w w:val="105"/>
          <w:sz w:val="24"/>
          <w:szCs w:val="24"/>
          <w:lang w:val="uk-UA"/>
        </w:rPr>
        <w:t>}</w:t>
      </w:r>
      <w:r w:rsidRPr="004E5E7D">
        <w:rPr>
          <w:rFonts w:ascii="Times New Roman" w:hAnsi="Times New Roman"/>
          <w:sz w:val="24"/>
          <w:szCs w:val="24"/>
        </w:rPr>
        <w:t>,</w:t>
      </w:r>
      <w:r w:rsidRPr="004E5E7D">
        <w:rPr>
          <w:rFonts w:cs="Calibri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действующего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 основании </w:t>
      </w:r>
      <w:r w:rsidRPr="00116A5D">
        <w:rPr>
          <w:rFonts w:ascii="Times New Roman" w:hAnsi="Times New Roman"/>
          <w:color w:val="000000"/>
          <w:sz w:val="24"/>
          <w:szCs w:val="24"/>
          <w:lang w:eastAsia="ru-RU"/>
        </w:rPr>
        <w:t>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 другой стороны, именуемые в дальнейшем «Стороны», заключили настоящий Договор о нижеследующем: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1. Предмет договора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1.1. По договору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1.2. Исполнитель обязуется оказать следующие услуги: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</w:t>
      </w:r>
    </w:p>
    <w:p w:rsidR="00C51B3E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1.3. По соглашению Сторон возможно поэтапное оказание услуг, при котором каждому этапу услуг назначается срок его завершения (и стоимость):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0" w:author="Юрий Волошин" w:date="2018-06-29T14:53:00Z">
          <w:tblPr>
            <w:tblW w:w="918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709"/>
        <w:gridCol w:w="4111"/>
        <w:gridCol w:w="2126"/>
        <w:gridCol w:w="2234"/>
        <w:tblGridChange w:id="1">
          <w:tblGrid>
            <w:gridCol w:w="1699"/>
            <w:gridCol w:w="2493"/>
            <w:gridCol w:w="2509"/>
            <w:gridCol w:w="2479"/>
          </w:tblGrid>
        </w:tblGridChange>
      </w:tblGrid>
      <w:tr w:rsidR="00C51B3E" w:rsidRPr="008E4013" w:rsidTr="00A8245C">
        <w:trPr>
          <w:trHeight w:val="483"/>
          <w:trPrChange w:id="2" w:author="Юрий Волошин" w:date="2018-06-29T14:53:00Z">
            <w:trPr>
              <w:trHeight w:val="483"/>
            </w:trPr>
          </w:trPrChange>
        </w:trPr>
        <w:tc>
          <w:tcPr>
            <w:tcW w:w="709" w:type="dxa"/>
            <w:tcPrChange w:id="3" w:author="Юрий Волошин" w:date="2018-06-29T14:53:00Z">
              <w:tcPr>
                <w:tcW w:w="1071" w:type="dxa"/>
              </w:tcPr>
            </w:tcPrChange>
          </w:tcPr>
          <w:p w:rsidR="00C51B3E" w:rsidRPr="008E4013" w:rsidRDefault="00C51B3E" w:rsidP="007F1F9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E4013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NN</w:t>
            </w:r>
          </w:p>
        </w:tc>
        <w:tc>
          <w:tcPr>
            <w:tcW w:w="4111" w:type="dxa"/>
            <w:tcPrChange w:id="4" w:author="Юрий Волошин" w:date="2018-06-29T14:53:00Z">
              <w:tcPr>
                <w:tcW w:w="2523" w:type="dxa"/>
              </w:tcPr>
            </w:tcPrChange>
          </w:tcPr>
          <w:p w:rsidR="00C51B3E" w:rsidRPr="008E4013" w:rsidRDefault="00C51B3E" w:rsidP="007F1F98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E401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Наименование услуг</w:t>
            </w:r>
          </w:p>
        </w:tc>
        <w:tc>
          <w:tcPr>
            <w:tcW w:w="2126" w:type="dxa"/>
            <w:tcPrChange w:id="5" w:author="Юрий Волошин" w:date="2018-06-29T14:53:00Z">
              <w:tcPr>
                <w:tcW w:w="2886" w:type="dxa"/>
              </w:tcPr>
            </w:tcPrChange>
          </w:tcPr>
          <w:p w:rsidR="00C51B3E" w:rsidRPr="008E4013" w:rsidRDefault="00C51B3E" w:rsidP="007F1F9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E401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Срок завершения</w:t>
            </w:r>
          </w:p>
        </w:tc>
        <w:tc>
          <w:tcPr>
            <w:tcW w:w="2234" w:type="dxa"/>
            <w:tcPrChange w:id="6" w:author="Юрий Волошин" w:date="2018-06-29T14:53:00Z">
              <w:tcPr>
                <w:tcW w:w="2700" w:type="dxa"/>
              </w:tcPr>
            </w:tcPrChange>
          </w:tcPr>
          <w:p w:rsidR="00C51B3E" w:rsidRPr="008E4013" w:rsidRDefault="00C51B3E" w:rsidP="007F1F9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E401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Стоимость этапа услуг (если предусмотрена)</w:t>
            </w:r>
          </w:p>
        </w:tc>
      </w:tr>
      <w:tr w:rsidR="00C51B3E" w:rsidRPr="008E4013" w:rsidTr="00A8245C">
        <w:trPr>
          <w:trHeight w:val="518"/>
          <w:trPrChange w:id="7" w:author="Юрий Волошин" w:date="2018-06-29T14:53:00Z">
            <w:trPr>
              <w:trHeight w:val="518"/>
            </w:trPr>
          </w:trPrChange>
        </w:trPr>
        <w:tc>
          <w:tcPr>
            <w:tcW w:w="709" w:type="dxa"/>
            <w:tcPrChange w:id="8" w:author="Юрий Волошин" w:date="2018-06-29T14:53:00Z">
              <w:tcPr>
                <w:tcW w:w="1071" w:type="dxa"/>
              </w:tcPr>
            </w:tcPrChange>
          </w:tcPr>
          <w:p w:rsidR="00C51B3E" w:rsidRPr="00A8245C" w:rsidRDefault="00A8245C" w:rsidP="00A8245C">
            <w:pPr>
              <w:spacing w:before="100" w:beforeAutospacing="1" w:after="100" w:afterAutospacing="1"/>
              <w:ind w:firstLine="490"/>
              <w:jc w:val="right"/>
              <w:rPr>
                <w:rFonts w:ascii="Times New Roman" w:hAnsi="Times New Roman" w:hint="cs"/>
                <w:color w:val="000000"/>
                <w:sz w:val="24"/>
                <w:szCs w:val="24"/>
                <w:lang w:eastAsia="ru-RU"/>
                <w:rPrChange w:id="9" w:author="Юрий Волошин" w:date="2018-06-29T14:53:00Z">
                  <w:rPr>
                    <w:rFonts w:ascii="Times New Roman" w:hAnsi="Times New Roman"/>
                    <w:color w:val="000000"/>
                    <w:sz w:val="24"/>
                    <w:szCs w:val="24"/>
                    <w:lang w:eastAsia="ru-RU"/>
                  </w:rPr>
                </w:rPrChange>
              </w:rPr>
              <w:pPrChange w:id="10" w:author="Юрий Волошин" w:date="2018-06-29T14:53:00Z">
                <w:pPr>
                  <w:spacing w:before="100" w:beforeAutospacing="1" w:after="100" w:afterAutospacing="1"/>
                  <w:ind w:firstLine="490"/>
                </w:pPr>
              </w:pPrChange>
            </w:pPr>
            <w:ins w:id="11" w:author="Юрий Волошин" w:date="2018-06-29T14:53:00Z">
              <w:r w:rsidRPr="00A8245C">
                <w:rPr>
                  <w:rFonts w:ascii="Times New Roman" w:hAnsi="Times New Roman" w:hint="cs"/>
                  <w:color w:val="000000"/>
                  <w:szCs w:val="18"/>
                  <w:rPrChange w:id="12" w:author="Юрий Волошин" w:date="2018-06-29T14:53:00Z">
                    <w:rPr>
                      <w:color w:val="000000"/>
                      <w:szCs w:val="18"/>
                    </w:rPr>
                  </w:rPrChange>
                </w:rPr>
                <w:t>{ProductsIndex}</w:t>
              </w:r>
            </w:ins>
          </w:p>
        </w:tc>
        <w:tc>
          <w:tcPr>
            <w:tcW w:w="4111" w:type="dxa"/>
            <w:tcPrChange w:id="13" w:author="Юрий Волошин" w:date="2018-06-29T14:53:00Z">
              <w:tcPr>
                <w:tcW w:w="2523" w:type="dxa"/>
              </w:tcPr>
            </w:tcPrChange>
          </w:tcPr>
          <w:p w:rsidR="00C51B3E" w:rsidRPr="00A8245C" w:rsidRDefault="00A8245C" w:rsidP="00A8245C">
            <w:pPr>
              <w:spacing w:before="100" w:beforeAutospacing="1" w:after="100" w:afterAutospacing="1"/>
              <w:jc w:val="both"/>
              <w:rPr>
                <w:rFonts w:ascii="Times New Roman" w:hAnsi="Times New Roman" w:hint="cs"/>
                <w:color w:val="000000"/>
                <w:sz w:val="24"/>
                <w:szCs w:val="24"/>
                <w:lang w:eastAsia="ru-RU"/>
                <w:rPrChange w:id="14" w:author="Юрий Волошин" w:date="2018-06-29T14:53:00Z">
                  <w:rPr>
                    <w:rFonts w:ascii="Times New Roman" w:hAnsi="Times New Roman"/>
                    <w:color w:val="000000"/>
                    <w:sz w:val="24"/>
                    <w:szCs w:val="24"/>
                    <w:lang w:eastAsia="ru-RU"/>
                  </w:rPr>
                </w:rPrChange>
              </w:rPr>
              <w:pPrChange w:id="15" w:author="Юрий Волошин" w:date="2018-06-29T14:53:00Z">
                <w:pPr>
                  <w:spacing w:before="100" w:beforeAutospacing="1" w:after="100" w:afterAutospacing="1"/>
                  <w:ind w:firstLine="490"/>
                </w:pPr>
              </w:pPrChange>
            </w:pPr>
            <w:ins w:id="16" w:author="Юрий Волошин" w:date="2018-06-29T14:53:00Z">
              <w:r w:rsidRPr="00A8245C">
                <w:rPr>
                  <w:rFonts w:ascii="Times New Roman" w:hAnsi="Times New Roman" w:hint="cs"/>
                  <w:color w:val="000000"/>
                  <w:szCs w:val="18"/>
                  <w:rPrChange w:id="17" w:author="Юрий Волошин" w:date="2018-06-29T14:53:00Z">
                    <w:rPr>
                      <w:color w:val="000000"/>
                      <w:szCs w:val="18"/>
                    </w:rPr>
                  </w:rPrChange>
                </w:rPr>
                <w:t>{ProductsProductName}</w:t>
              </w:r>
            </w:ins>
          </w:p>
        </w:tc>
        <w:tc>
          <w:tcPr>
            <w:tcW w:w="2126" w:type="dxa"/>
            <w:tcPrChange w:id="18" w:author="Юрий Волошин" w:date="2018-06-29T14:53:00Z">
              <w:tcPr>
                <w:tcW w:w="2886" w:type="dxa"/>
              </w:tcPr>
            </w:tcPrChange>
          </w:tcPr>
          <w:p w:rsidR="00C51B3E" w:rsidRPr="008E4013" w:rsidRDefault="00C51B3E" w:rsidP="007F1F98">
            <w:pPr>
              <w:spacing w:before="100" w:beforeAutospacing="1" w:after="100" w:afterAutospacing="1"/>
              <w:ind w:firstLine="49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PrChange w:id="19" w:author="Юрий Волошин" w:date="2018-06-29T14:53:00Z">
              <w:tcPr>
                <w:tcW w:w="2700" w:type="dxa"/>
              </w:tcPr>
            </w:tcPrChange>
          </w:tcPr>
          <w:p w:rsidR="00C51B3E" w:rsidRPr="008E4013" w:rsidRDefault="00C51B3E" w:rsidP="007F1F98">
            <w:pPr>
              <w:spacing w:before="100" w:beforeAutospacing="1" w:after="100" w:afterAutospacing="1"/>
              <w:ind w:firstLine="490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51B3E" w:rsidRPr="008E4013" w:rsidDel="00A8245C" w:rsidTr="00A8245C">
        <w:trPr>
          <w:trHeight w:val="530"/>
          <w:del w:id="20" w:author="Юрий Волошин" w:date="2018-06-29T14:53:00Z"/>
          <w:trPrChange w:id="21" w:author="Юрий Волошин" w:date="2018-06-29T14:53:00Z">
            <w:trPr>
              <w:trHeight w:val="530"/>
            </w:trPr>
          </w:trPrChange>
        </w:trPr>
        <w:tc>
          <w:tcPr>
            <w:tcW w:w="709" w:type="dxa"/>
            <w:tcPrChange w:id="22" w:author="Юрий Волошин" w:date="2018-06-29T14:53:00Z">
              <w:tcPr>
                <w:tcW w:w="1071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23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PrChange w:id="24" w:author="Юрий Волошин" w:date="2018-06-29T14:53:00Z">
              <w:tcPr>
                <w:tcW w:w="2523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25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PrChange w:id="26" w:author="Юрий Волошин" w:date="2018-06-29T14:53:00Z">
              <w:tcPr>
                <w:tcW w:w="2886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27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PrChange w:id="28" w:author="Юрий Волошин" w:date="2018-06-29T14:53:00Z">
              <w:tcPr>
                <w:tcW w:w="2700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29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51B3E" w:rsidRPr="008E4013" w:rsidDel="00A8245C" w:rsidTr="00A8245C">
        <w:trPr>
          <w:trHeight w:val="529"/>
          <w:del w:id="30" w:author="Юрий Волошин" w:date="2018-06-29T14:53:00Z"/>
          <w:trPrChange w:id="31" w:author="Юрий Волошин" w:date="2018-06-29T14:53:00Z">
            <w:trPr>
              <w:trHeight w:val="529"/>
            </w:trPr>
          </w:trPrChange>
        </w:trPr>
        <w:tc>
          <w:tcPr>
            <w:tcW w:w="709" w:type="dxa"/>
            <w:tcPrChange w:id="32" w:author="Юрий Волошин" w:date="2018-06-29T14:53:00Z">
              <w:tcPr>
                <w:tcW w:w="1071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33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PrChange w:id="34" w:author="Юрий Волошин" w:date="2018-06-29T14:53:00Z">
              <w:tcPr>
                <w:tcW w:w="2523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35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PrChange w:id="36" w:author="Юрий Волошин" w:date="2018-06-29T14:53:00Z">
              <w:tcPr>
                <w:tcW w:w="2886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37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PrChange w:id="38" w:author="Юрий Волошин" w:date="2018-06-29T14:53:00Z">
              <w:tcPr>
                <w:tcW w:w="2700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39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51B3E" w:rsidRPr="008E4013" w:rsidDel="00A8245C" w:rsidTr="00A8245C">
        <w:trPr>
          <w:trHeight w:val="599"/>
          <w:del w:id="40" w:author="Юрий Волошин" w:date="2018-06-29T14:53:00Z"/>
          <w:trPrChange w:id="41" w:author="Юрий Волошин" w:date="2018-06-29T14:53:00Z">
            <w:trPr>
              <w:trHeight w:val="599"/>
            </w:trPr>
          </w:trPrChange>
        </w:trPr>
        <w:tc>
          <w:tcPr>
            <w:tcW w:w="709" w:type="dxa"/>
            <w:tcPrChange w:id="42" w:author="Юрий Волошин" w:date="2018-06-29T14:53:00Z">
              <w:tcPr>
                <w:tcW w:w="1071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43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PrChange w:id="44" w:author="Юрий Волошин" w:date="2018-06-29T14:53:00Z">
              <w:tcPr>
                <w:tcW w:w="2523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45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PrChange w:id="46" w:author="Юрий Волошин" w:date="2018-06-29T14:53:00Z">
              <w:tcPr>
                <w:tcW w:w="2886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47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PrChange w:id="48" w:author="Юрий Волошин" w:date="2018-06-29T14:53:00Z">
              <w:tcPr>
                <w:tcW w:w="2700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49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51B3E" w:rsidRPr="008E4013" w:rsidDel="00A8245C" w:rsidTr="00A8245C">
        <w:trPr>
          <w:trHeight w:val="599"/>
          <w:del w:id="50" w:author="Юрий Волошин" w:date="2018-06-29T14:53:00Z"/>
          <w:trPrChange w:id="51" w:author="Юрий Волошин" w:date="2018-06-29T14:53:00Z">
            <w:trPr>
              <w:trHeight w:val="599"/>
            </w:trPr>
          </w:trPrChange>
        </w:trPr>
        <w:tc>
          <w:tcPr>
            <w:tcW w:w="709" w:type="dxa"/>
            <w:tcPrChange w:id="52" w:author="Юрий Волошин" w:date="2018-06-29T14:53:00Z">
              <w:tcPr>
                <w:tcW w:w="1071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53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PrChange w:id="54" w:author="Юрий Волошин" w:date="2018-06-29T14:53:00Z">
              <w:tcPr>
                <w:tcW w:w="2523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55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PrChange w:id="56" w:author="Юрий Волошин" w:date="2018-06-29T14:53:00Z">
              <w:tcPr>
                <w:tcW w:w="2886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57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PrChange w:id="58" w:author="Юрий Волошин" w:date="2018-06-29T14:53:00Z">
              <w:tcPr>
                <w:tcW w:w="2700" w:type="dxa"/>
              </w:tcPr>
            </w:tcPrChange>
          </w:tcPr>
          <w:p w:rsidR="00C51B3E" w:rsidRPr="008E4013" w:rsidDel="00A8245C" w:rsidRDefault="00C51B3E" w:rsidP="007F1F98">
            <w:pPr>
              <w:spacing w:before="100" w:beforeAutospacing="1" w:after="100" w:afterAutospacing="1"/>
              <w:ind w:firstLine="490"/>
              <w:rPr>
                <w:del w:id="59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51B3E" w:rsidRPr="008E4013" w:rsidDel="00A8245C" w:rsidTr="00A8245C">
        <w:trPr>
          <w:trHeight w:val="599"/>
          <w:del w:id="60" w:author="Юрий Волошин" w:date="2018-06-29T14:53:00Z"/>
          <w:trPrChange w:id="61" w:author="Юрий Волошин" w:date="2018-06-29T14:53:00Z">
            <w:trPr>
              <w:trHeight w:val="599"/>
            </w:trPr>
          </w:trPrChange>
        </w:trPr>
        <w:tc>
          <w:tcPr>
            <w:tcW w:w="709" w:type="dxa"/>
            <w:tcPrChange w:id="62" w:author="Юрий Волошин" w:date="2018-06-29T14:53:00Z">
              <w:tcPr>
                <w:tcW w:w="1071" w:type="dxa"/>
              </w:tcPr>
            </w:tcPrChange>
          </w:tcPr>
          <w:p w:rsidR="00C51B3E" w:rsidRPr="008E4013" w:rsidDel="00A8245C" w:rsidRDefault="00C51B3E" w:rsidP="007F1F98">
            <w:pPr>
              <w:spacing w:after="0" w:line="240" w:lineRule="auto"/>
              <w:ind w:firstLine="490"/>
              <w:rPr>
                <w:del w:id="63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PrChange w:id="64" w:author="Юрий Волошин" w:date="2018-06-29T14:53:00Z">
              <w:tcPr>
                <w:tcW w:w="2523" w:type="dxa"/>
              </w:tcPr>
            </w:tcPrChange>
          </w:tcPr>
          <w:p w:rsidR="00C51B3E" w:rsidRPr="008E4013" w:rsidDel="00A8245C" w:rsidRDefault="00C51B3E" w:rsidP="007F1F98">
            <w:pPr>
              <w:spacing w:after="0" w:line="240" w:lineRule="auto"/>
              <w:ind w:firstLine="490"/>
              <w:rPr>
                <w:del w:id="65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PrChange w:id="66" w:author="Юрий Волошин" w:date="2018-06-29T14:53:00Z">
              <w:tcPr>
                <w:tcW w:w="2886" w:type="dxa"/>
              </w:tcPr>
            </w:tcPrChange>
          </w:tcPr>
          <w:p w:rsidR="00C51B3E" w:rsidRPr="008E4013" w:rsidDel="00A8245C" w:rsidRDefault="00C51B3E" w:rsidP="007F1F98">
            <w:pPr>
              <w:spacing w:after="0" w:line="240" w:lineRule="auto"/>
              <w:ind w:firstLine="490"/>
              <w:rPr>
                <w:del w:id="67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34" w:type="dxa"/>
            <w:tcPrChange w:id="68" w:author="Юрий Волошин" w:date="2018-06-29T14:53:00Z">
              <w:tcPr>
                <w:tcW w:w="2700" w:type="dxa"/>
              </w:tcPr>
            </w:tcPrChange>
          </w:tcPr>
          <w:p w:rsidR="00C51B3E" w:rsidRPr="008E4013" w:rsidDel="00A8245C" w:rsidRDefault="00C51B3E" w:rsidP="007F1F98">
            <w:pPr>
              <w:spacing w:after="0" w:line="240" w:lineRule="auto"/>
              <w:ind w:firstLine="490"/>
              <w:rPr>
                <w:del w:id="69" w:author="Юрий Волошин" w:date="2018-06-29T14:53:00Z"/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51B3E" w:rsidRPr="008E4013" w:rsidRDefault="00C51B3E" w:rsidP="001F1ED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ab/>
        <w:t>(При отсутствии поэтапного оказания услуг таблица не заполняется)</w:t>
      </w:r>
    </w:p>
    <w:p w:rsidR="00C51B3E" w:rsidRPr="008E4013" w:rsidRDefault="00C51B3E" w:rsidP="001F1ED3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51B3E" w:rsidRPr="008E4013" w:rsidRDefault="00C51B3E" w:rsidP="001F1ED3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При поэтапном оказании услуг Стороны оформляют (промежуточные) акты оказанных услуг, которые являются основанием для оплаты каждого этапа оказанных услуг.</w:t>
      </w:r>
    </w:p>
    <w:p w:rsidR="00C51B3E" w:rsidRPr="008E4013" w:rsidRDefault="00C51B3E" w:rsidP="001F1ED3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1.4. Инструмент и оборудование для оказания услуг, в частности: ___________________________________________________________________________  предоставляет ______________________________</w:t>
      </w:r>
    </w:p>
    <w:p w:rsidR="00C51B3E" w:rsidRPr="008E4013" w:rsidRDefault="00C51B3E" w:rsidP="001F1ED3">
      <w:pPr>
        <w:tabs>
          <w:tab w:val="left" w:pos="3444"/>
        </w:tabs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</w:p>
    <w:p w:rsidR="00C51B3E" w:rsidRPr="008E4013" w:rsidRDefault="00C51B3E" w:rsidP="001F1ED3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1.5. Расходный материал для оказания услуг, в частности: ________________________________________________________________________  предоставляет ____________________________ </w:t>
      </w:r>
    </w:p>
    <w:p w:rsidR="00C51B3E" w:rsidRPr="008E4013" w:rsidRDefault="00C51B3E" w:rsidP="001F1ED3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51B3E" w:rsidRPr="008E4013" w:rsidRDefault="00C51B3E" w:rsidP="001F1ED3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1.6. Вс</w:t>
      </w:r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>ем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остальн</w:t>
      </w:r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>ым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, что может потребоваться для оказания услуг Исполнитель обеспечивает себя самостоятельно.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>2. Сумма договора и порядок расчетов</w:t>
      </w:r>
    </w:p>
    <w:p w:rsidR="00346C63" w:rsidRPr="008E4013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2.1. Сумма настоящего Договора составляет </w:t>
      </w:r>
      <w:r w:rsidRPr="008E4013">
        <w:rPr>
          <w:rFonts w:ascii="Times New Roman" w:hAnsi="Times New Roman"/>
          <w:sz w:val="24"/>
          <w:szCs w:val="24"/>
          <w:lang w:eastAsia="ru-RU"/>
        </w:rPr>
        <w:t>{</w:t>
      </w:r>
      <w:r w:rsidRPr="008E4013">
        <w:rPr>
          <w:rFonts w:ascii="Times New Roman" w:hAnsi="Times New Roman"/>
          <w:sz w:val="24"/>
          <w:szCs w:val="24"/>
          <w:lang w:val="pl-PL" w:eastAsia="ru-RU"/>
        </w:rPr>
        <w:t>TotalSum</w:t>
      </w:r>
      <w:r w:rsidRPr="008E4013">
        <w:rPr>
          <w:rFonts w:ascii="Times New Roman" w:hAnsi="Times New Roman"/>
          <w:sz w:val="24"/>
          <w:szCs w:val="24"/>
          <w:lang w:eastAsia="ru-RU"/>
        </w:rPr>
        <w:t>}, в том числе НДС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8E4013">
        <w:rPr>
          <w:rFonts w:ascii="Times New Roman" w:hAnsi="Times New Roman"/>
          <w:sz w:val="24"/>
          <w:szCs w:val="24"/>
          <w:lang w:eastAsia="ru-RU"/>
        </w:rPr>
        <w:t>{TotalTax}.</w:t>
      </w:r>
      <w:r w:rsidR="00346C63" w:rsidRPr="008E4013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2.2. Оплата по настоящему Договору производится в течение__________________ </w:t>
      </w:r>
      <w:r w:rsidR="008E4013" w:rsidRPr="008E4013">
        <w:rPr>
          <w:rFonts w:ascii="Times New Roman" w:hAnsi="Times New Roman"/>
          <w:color w:val="000000"/>
          <w:sz w:val="24"/>
          <w:szCs w:val="24"/>
          <w:lang w:eastAsia="ru-RU"/>
        </w:rPr>
        <w:t>банковских дней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 даты подписания акта (актов) оказанных услуг. Предоплата в размере ____ % от сумм</w:t>
      </w:r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>ы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договора оплачивается Заказчиком в течение __</w:t>
      </w:r>
      <w:proofErr w:type="gramStart"/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_ </w:t>
      </w:r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банковских</w:t>
      </w:r>
      <w:proofErr w:type="gramEnd"/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дней с даты подписания Договора.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3. Права и обязанности сторон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3.1. Исполнитель обязуется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3.1.1. Оказать услуги надлежащего качества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 соответствии с условиями настоящего договора, нормами и стандартами, обычно предъявляемыми к качеству данного вида услуг.</w:t>
      </w:r>
    </w:p>
    <w:p w:rsidR="00C51B3E" w:rsidRPr="002A18B2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3.1.2.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Оказать услуги в полном объеме и в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срок, указанный 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в настоящем договоре</w:t>
      </w:r>
      <w:r w:rsidRPr="002A18B2">
        <w:rPr>
          <w:rFonts w:ascii="Times New Roman" w:hAnsi="Times New Roman"/>
          <w:b/>
          <w:color w:val="000000"/>
          <w:sz w:val="24"/>
          <w:szCs w:val="24"/>
          <w:lang w:eastAsia="ru-RU"/>
        </w:rPr>
        <w:t>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</w:t>
      </w:r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календарных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дней.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3.1.4. Выполнить работу лично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или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 привлечением третьих лиц.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3.2. Заказчик обязуется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C51B3E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3.2.1. Оплатить услуги по цене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в сроки, указанные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 п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п. 2.1, 2.2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настоящего Договора.</w:t>
      </w:r>
    </w:p>
    <w:p w:rsidR="00C51B3E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3.3. Исполнитель имеет право; 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3.3.1. отказаться от исполнения обязательств по договору возмездного оказания услуг лишь при условии полного возмещения </w:t>
      </w:r>
      <w:r w:rsidR="008E4013"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</w:t>
      </w:r>
      <w:r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аказчику убытков, причиненных расторжением договора, кроме случая, когда это произошло по вине </w:t>
      </w:r>
      <w:r w:rsidR="008E4013"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</w:t>
      </w:r>
      <w:r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аказчика.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3.3.2. Привлечь к оказанию услуг третьих лиц, согласовав письменно кандидатуры привлекаемых лиц с Заказчиком.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 Заказчик имеет право: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3.4.2.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Заказчик вправе отказаться от исполнения договора возмездного оказания услуг при условии оплаты </w:t>
      </w:r>
      <w:r w:rsidR="008E4013"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 w:rsidRPr="008E40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сполнителю фактически понесенных им расходов.</w:t>
      </w:r>
    </w:p>
    <w:p w:rsidR="00C51B3E" w:rsidRPr="004130B5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4. Ответственность сторон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4.1. За нарушение срока оказания услуг, указанных в настоящем договоре,  Исполнитель, при наличии письменной претензии, уплачивает Заказчику пеню в размере 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____________________________  % от суммы Договора за каждый день просрочки, но не более 10 % от суммы договора.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от не перечисленной в срок суммы за каждый день </w:t>
      </w:r>
      <w:proofErr w:type="gramStart"/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просрочки ,</w:t>
      </w:r>
      <w:proofErr w:type="gramEnd"/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но не более 10 % от суммы договора.</w:t>
      </w:r>
    </w:p>
    <w:p w:rsidR="00C51B3E" w:rsidRPr="008E4013" w:rsidRDefault="00C51B3E" w:rsidP="001F1ED3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4.3. Отступление от требований договора по качеству услуг, повлекшее одностороннее расторжение договора либо отказ Заказчика от настоящего договора влечет для Исполнителя, при наличии письменной претензии, обязанность уплаты штрафа в размере 10 % от суммы договора и обязанность возместить причиненные Заказчику убытки.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4.4.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Уплата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штрафов (пени и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неустойки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) по настоящему договору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не освобождает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виновную Сторону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от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исполнения договорных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обязательств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оплате, поставке либо </w:t>
      </w:r>
      <w:r w:rsidR="00346C63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озмещению причиненного ущерба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5. Обстоятельства непреодолимой силы</w:t>
      </w:r>
    </w:p>
    <w:p w:rsidR="00C51B3E" w:rsidRPr="008E4013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5.1. </w:t>
      </w:r>
      <w:r w:rsidRPr="008E4013">
        <w:rPr>
          <w:rFonts w:ascii="Times New Roman" w:hAnsi="Times New Roman"/>
          <w:sz w:val="24"/>
          <w:szCs w:val="24"/>
        </w:rPr>
        <w:t xml:space="preserve">Стороны освобождаются от ответственности за частичное или полное неисполнение обязательств по Договору, если таковое явилось </w:t>
      </w:r>
      <w:proofErr w:type="gramStart"/>
      <w:r w:rsidRPr="008E4013">
        <w:rPr>
          <w:rFonts w:ascii="Times New Roman" w:hAnsi="Times New Roman"/>
          <w:sz w:val="24"/>
          <w:szCs w:val="24"/>
        </w:rPr>
        <w:t>следствием обстоятельств действия непреодолимой силы</w:t>
      </w:r>
      <w:proofErr w:type="gramEnd"/>
      <w:r w:rsidRPr="008E4013">
        <w:rPr>
          <w:rFonts w:ascii="Times New Roman" w:hAnsi="Times New Roman"/>
          <w:sz w:val="24"/>
          <w:szCs w:val="24"/>
        </w:rPr>
        <w:t xml:space="preserve"> под которыми в настоящем договоре понимаются: война и военные действия, стихийные бедствия и погодные условия, наводнения, землетрясения, забастовки, массовые беспорядки, а также действий органов власти и управления, которые делают невозможным или затруднительным выполнение обязательств по Договору.</w:t>
      </w:r>
    </w:p>
    <w:p w:rsidR="00C51B3E" w:rsidRPr="00181D11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5.2. Документ</w:t>
      </w:r>
      <w:r w:rsidRPr="00181D11">
        <w:rPr>
          <w:rFonts w:ascii="Times New Roman" w:hAnsi="Times New Roman"/>
          <w:color w:val="000000"/>
          <w:sz w:val="24"/>
          <w:szCs w:val="24"/>
          <w:lang w:eastAsia="ru-RU"/>
        </w:rPr>
        <w:t>, выданн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Pr="00181D1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C51B3E" w:rsidRPr="00517E25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5</w:t>
      </w:r>
      <w:r w:rsidRPr="00181D1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.3. Сторона, которая не исполняет обязательств по настоящему Договору вследствие действия </w:t>
      </w:r>
      <w:r w:rsidRPr="00517E25">
        <w:rPr>
          <w:rFonts w:ascii="Times New Roman" w:hAnsi="Times New Roman"/>
          <w:color w:val="000000"/>
          <w:sz w:val="24"/>
          <w:szCs w:val="24"/>
          <w:lang w:eastAsia="ru-RU"/>
        </w:rPr>
        <w:t>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C51B3E" w:rsidRPr="00517E25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17E25">
        <w:rPr>
          <w:rFonts w:ascii="Times New Roman" w:hAnsi="Times New Roman"/>
          <w:color w:val="000000"/>
          <w:sz w:val="24"/>
          <w:szCs w:val="24"/>
          <w:lang w:eastAsia="ru-RU"/>
        </w:rPr>
        <w:t xml:space="preserve">5.4. </w:t>
      </w:r>
      <w:r w:rsidRPr="00517E25">
        <w:rPr>
          <w:rFonts w:ascii="Times New Roman" w:hAnsi="Times New Roman"/>
          <w:sz w:val="24"/>
          <w:szCs w:val="24"/>
        </w:rPr>
        <w:t>Если обстоятельства непреодолимой силы продолжа</w:t>
      </w:r>
      <w:r>
        <w:rPr>
          <w:rFonts w:ascii="Times New Roman" w:hAnsi="Times New Roman"/>
          <w:sz w:val="24"/>
          <w:szCs w:val="24"/>
        </w:rPr>
        <w:t>ют действовать более 3 (трех) месяцев</w:t>
      </w:r>
      <w:r w:rsidRPr="00517E25">
        <w:rPr>
          <w:rFonts w:ascii="Times New Roman" w:hAnsi="Times New Roman"/>
          <w:sz w:val="24"/>
          <w:szCs w:val="24"/>
        </w:rPr>
        <w:t>, то каждая Сторона вправе расторгнуть Договор в одностороннем порядке.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6. Порядок разрешения споров</w:t>
      </w:r>
    </w:p>
    <w:p w:rsidR="00C51B3E" w:rsidRPr="004E5E7D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6</w:t>
      </w:r>
      <w:r w:rsidRPr="004E5E7D">
        <w:rPr>
          <w:rFonts w:ascii="Times New Roman" w:hAnsi="Times New Roman"/>
          <w:sz w:val="24"/>
          <w:szCs w:val="24"/>
          <w:lang w:eastAsia="ru-RU"/>
        </w:rPr>
        <w:t>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6</w:t>
      </w:r>
      <w:r w:rsidRPr="004E5E7D">
        <w:rPr>
          <w:rFonts w:ascii="Times New Roman" w:hAnsi="Times New Roman"/>
          <w:sz w:val="24"/>
          <w:szCs w:val="24"/>
          <w:lang w:eastAsia="ru-RU"/>
        </w:rPr>
        <w:t xml:space="preserve">.2. В случае невозможности разрешения разногласий путем переговоров они подлежат рассмотрению в порядке, предусмотренном действующим законодательством </w:t>
      </w:r>
      <w:r w:rsidR="00346C63">
        <w:rPr>
          <w:rFonts w:ascii="Times New Roman" w:hAnsi="Times New Roman"/>
          <w:sz w:val="24"/>
          <w:szCs w:val="24"/>
          <w:lang w:eastAsia="ru-RU"/>
        </w:rPr>
        <w:t>Республики Казахстан</w:t>
      </w:r>
      <w:r w:rsidRPr="004E5E7D">
        <w:rPr>
          <w:rFonts w:ascii="Times New Roman" w:hAnsi="Times New Roman"/>
          <w:sz w:val="24"/>
          <w:szCs w:val="24"/>
          <w:lang w:eastAsia="ru-RU"/>
        </w:rPr>
        <w:t>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7. Порядок изменения и расторжения договора</w:t>
      </w:r>
    </w:p>
    <w:p w:rsidR="00C51B3E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7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C51B3E" w:rsidRPr="008E4013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7.2. Досрочное расторжение Договора в одностороннем порядке может иметь место в соответствии с условиями настоящего Договора либо по соглашению Сторон, либо по основания</w:t>
      </w:r>
      <w:r w:rsidR="00346C63" w:rsidRPr="008E4013">
        <w:rPr>
          <w:rFonts w:ascii="Times New Roman" w:hAnsi="Times New Roman"/>
          <w:color w:val="000000"/>
          <w:sz w:val="24"/>
          <w:szCs w:val="24"/>
          <w:lang w:eastAsia="ru-RU"/>
        </w:rPr>
        <w:t>м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, предусмотренны</w:t>
      </w:r>
      <w:r w:rsidR="00346C63" w:rsidRPr="008E4013">
        <w:rPr>
          <w:rFonts w:ascii="Times New Roman" w:hAnsi="Times New Roman"/>
          <w:color w:val="000000"/>
          <w:sz w:val="24"/>
          <w:szCs w:val="24"/>
          <w:lang w:eastAsia="ru-RU"/>
        </w:rPr>
        <w:t>м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законодательством Республики Казахстан.</w:t>
      </w:r>
    </w:p>
    <w:p w:rsidR="00C51B3E" w:rsidRPr="008E4013" w:rsidRDefault="00C51B3E" w:rsidP="00C47FB4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7.3. Заказчик вправе в одностороннем порядке расторгнуть настоящий договор в случае существенного нарушения условий Договора Исполнителем, под которым понимается значительная (свыше 10 календарных дней) просрочка обязательств Исполнителя по настоящему договору, ненадлежащее качество услуг, видимое еще на этапе оказания услуг и делающее услуги Исполнителя не актуальными для Заказчика. </w:t>
      </w:r>
    </w:p>
    <w:p w:rsidR="00C51B3E" w:rsidRPr="008E4013" w:rsidRDefault="00C51B3E" w:rsidP="00C47FB4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7.4. Исполнитель вправе в одностороннем порядке расторгнуть настоящий договор в случае существенного нарушения условий Договора Заказчиком, под которым понимается значительная (свыше 10 календарных дней) просрочка обязательств Заказчика по настоящему договору.</w:t>
      </w:r>
    </w:p>
    <w:p w:rsidR="00C51B3E" w:rsidRPr="008E4013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7.5. Сторона, решившая расторгнуть настоящий Договор в одностороннем </w:t>
      </w:r>
      <w:proofErr w:type="gramStart"/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порядке ,</w:t>
      </w:r>
      <w:proofErr w:type="gramEnd"/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должна направить письменное уведомление о намерении расторгнуть настоящий Договор другой Стороне </w:t>
      </w:r>
      <w:r w:rsidR="00346C63"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не 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менее чем за _______________________ </w:t>
      </w:r>
      <w:r w:rsidR="008E401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календарных </w:t>
      </w: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дней до предполагаемой даты расторжения настоящего Договора.</w:t>
      </w:r>
    </w:p>
    <w:p w:rsidR="00C51B3E" w:rsidRPr="004130B5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>8. Прочие условия</w:t>
      </w:r>
    </w:p>
    <w:p w:rsidR="00C51B3E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8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_________________________________________________________________________________________________________________________________________________________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8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8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8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.4. Следующие приложения являются неотъемлем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ой частью настоящего Договора: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br/>
        <w:t>__________________________________________________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8.5. Особые условия по качеству услуг (если имеются):</w:t>
      </w:r>
      <w:r w:rsidRPr="00235E39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51B3E" w:rsidRPr="008E4013" w:rsidRDefault="00C51B3E" w:rsidP="00401A3E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8E4013">
        <w:rPr>
          <w:rFonts w:ascii="Times New Roman" w:hAnsi="Times New Roman"/>
          <w:color w:val="000000"/>
          <w:sz w:val="24"/>
          <w:szCs w:val="24"/>
          <w:lang w:eastAsia="ru-RU"/>
        </w:rPr>
        <w:t>8.6. Гарантийный срок на оказанные услуги составляет ___ месяцев с даты приемки всего объема оказанных услуг. В течение гарантийного срока Исполнитель по первому требованию Заказчика обязуется за свой счет устранить любые дефекты, брак и недостатки оказанных услуг, если таковые будут обнаружены.</w:t>
      </w:r>
    </w:p>
    <w:p w:rsidR="00C51B3E" w:rsidRPr="00A5134C" w:rsidRDefault="00C51B3E" w:rsidP="00B553F7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8.7.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Вопросы, не урегулированные настоящим Договором, разрешаются в соответствии с действующим законодательством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Республики 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Казахстан </w:t>
      </w:r>
      <w:r w:rsidRPr="00A5134C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proofErr w:type="gramEnd"/>
    </w:p>
    <w:p w:rsidR="00C51B3E" w:rsidRDefault="00C51B3E" w:rsidP="00B553F7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C51B3E" w:rsidRDefault="00C51B3E" w:rsidP="00B553F7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9.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Реквизиты и подписи сторон</w:t>
      </w:r>
    </w:p>
    <w:tbl>
      <w:tblPr>
        <w:tblW w:w="4902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5147"/>
        <w:gridCol w:w="4113"/>
      </w:tblGrid>
      <w:tr w:rsidR="008E4013" w:rsidRPr="004E5E7D" w:rsidDel="00A8245C" w:rsidTr="00D60A46">
        <w:trPr>
          <w:cantSplit/>
          <w:trHeight w:val="5569"/>
          <w:tblCellSpacing w:w="15" w:type="dxa"/>
          <w:del w:id="70" w:author="Юрий Волошин" w:date="2018-06-29T14:58:00Z"/>
        </w:trPr>
        <w:tc>
          <w:tcPr>
            <w:tcW w:w="2755" w:type="pct"/>
          </w:tcPr>
          <w:p w:rsidR="008E4013" w:rsidRPr="004E5E7D" w:rsidDel="00A8245C" w:rsidRDefault="008E4013" w:rsidP="00D60A46">
            <w:pPr>
              <w:spacing w:before="75" w:after="100" w:afterAutospacing="1" w:line="240" w:lineRule="auto"/>
              <w:rPr>
                <w:del w:id="7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72" w:author="Юрий Волошин" w:date="2018-06-29T14:56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Заказчик</w:delText>
              </w:r>
            </w:del>
            <w:del w:id="73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:</w:delText>
              </w:r>
            </w:del>
          </w:p>
          <w:p w:rsidR="008E4013" w:rsidRPr="004E5E7D" w:rsidDel="00A8245C" w:rsidRDefault="008E4013" w:rsidP="00D60A46">
            <w:pPr>
              <w:spacing w:before="75" w:after="100" w:afterAutospacing="1" w:line="240" w:lineRule="auto"/>
              <w:rPr>
                <w:del w:id="7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75" w:author="Юрий Волошин" w:date="2018-06-29T14:58:00Z"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delText>CompanyRequisiteRqCompanyName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62283B" w:rsidDel="00A8245C" w:rsidRDefault="008E4013" w:rsidP="00D60A46">
            <w:pPr>
              <w:spacing w:before="75" w:after="100" w:afterAutospacing="1" w:line="240" w:lineRule="auto"/>
              <w:rPr>
                <w:del w:id="7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77" w:author="Юрий Волошин" w:date="2018-06-29T14:58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</w:delText>
              </w:r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Н</w:delText>
              </w:r>
              <w:r w:rsidRPr="0062283B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/</w:delText>
              </w:r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ИНН</w:delText>
              </w:r>
              <w:r w:rsidRPr="0062283B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CompanyRequisiteRq</w:delText>
              </w:r>
            </w:del>
            <w:del w:id="78" w:author="Юрий Волошин" w:date="2018-06-29T14:54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Inn</w:delText>
              </w:r>
            </w:del>
            <w:del w:id="79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80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81" w:author="Юрий Волошин" w:date="2018-06-29T14:54:00Z">
                  <w:rPr>
                    <w:del w:id="82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83" w:author="Юрий Волошин" w:date="2018-06-29T14:58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К</w:delText>
              </w:r>
              <w:r w:rsid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</w:delText>
              </w:r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е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8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85" w:author="Юрий Волошин" w:date="2018-06-29T14:53:00Z">
                  <w:rPr>
                    <w:del w:id="86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87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Адрес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88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pl-PL"/>
                </w:rPr>
                <w:delText>MyCompanyRequisiteRegisteredAddressText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89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90" w:author="Юрий Волошин" w:date="2018-06-29T14:53:00Z">
                  <w:rPr>
                    <w:del w:id="91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92" w:author="Юрий Волошин" w:date="2018-06-29T14:58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ИИК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93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delText>My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pl-PL"/>
                </w:rPr>
                <w:delText>CompanyBankDetailRq</w:delText>
              </w:r>
            </w:del>
            <w:del w:id="94" w:author="Юрий Волошин" w:date="2018-06-29T14:54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pl-PL"/>
                </w:rPr>
                <w:delText>AccNum</w:delText>
              </w:r>
            </w:del>
            <w:del w:id="95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9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97" w:author="Юрий Волошин" w:date="2018-06-29T14:53:00Z">
                  <w:rPr>
                    <w:del w:id="98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99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Банк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00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delText>My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pl-PL"/>
                </w:rPr>
                <w:delText>CompanyBankDetailRqBankName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0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02" w:author="Юрий Волошин" w:date="2018-06-29T14:53:00Z">
                  <w:rPr>
                    <w:del w:id="103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04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БИК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05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CompanyBankDetailRqBik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0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07" w:author="Юрий Волошин" w:date="2018-06-29T14:53:00Z">
                  <w:rPr>
                    <w:del w:id="108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</w:p>
          <w:p w:rsidR="008E4013" w:rsidRPr="00A8245C" w:rsidDel="00A8245C" w:rsidRDefault="00440450" w:rsidP="00D60A46">
            <w:pPr>
              <w:spacing w:before="75" w:after="100" w:afterAutospacing="1" w:line="240" w:lineRule="auto"/>
              <w:rPr>
                <w:del w:id="109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10" w:author="Юрий Волошин" w:date="2018-06-29T14:53:00Z">
                  <w:rPr>
                    <w:del w:id="111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12" w:author="Юрий Волошин" w:date="2018-06-29T14:58:00Z">
              <w:r>
                <w:rPr>
                  <w:noProof/>
                  <w:lang w:eastAsia="ru-RU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{MyCompanyUfDirectorSign}" o:spid="_x0000_s1029" type="#_x0000_t75" alt="" style="position:absolute;margin-left:-.05pt;margin-top:14pt;width:76.4pt;height:29.7pt;z-index:2;visibility:visible;mso-wrap-edited:f;mso-width-percent:0;mso-height-percent:0;mso-wrap-distance-left:0;mso-wrap-distance-right:0;mso-width-percent:0;mso-height-percent:0">
                    <v:imagedata r:id="rId4" o:title=""/>
                  </v:shape>
                </w:pict>
              </w:r>
              <w:r>
                <w:rPr>
                  <w:noProof/>
                  <w:lang w:eastAsia="ru-RU"/>
                </w:rPr>
                <w:pict>
                  <v:shape id="{MyCompanyUfStamp}" o:spid="_x0000_s1028" type="#_x0000_t75" alt="" style="position:absolute;margin-left:-37.6pt;margin-top:19.45pt;width:107.7pt;height:107.7pt;z-index:1;visibility:visible;mso-wrap-edited:f;mso-width-percent:0;mso-height-percent:0;mso-wrap-distance-left:0;mso-wrap-distance-right:0;mso-width-percent:0;mso-height-percent:0">
                    <v:imagedata r:id="rId5" o:title=""/>
                  </v:shape>
                </w:pict>
              </w:r>
              <w:r w:rsidR="008E4013"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13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>______________/</w:delText>
              </w:r>
              <w:r w:rsidR="008E4013" w:rsidRPr="00A8245C" w:rsidDel="00A8245C">
                <w:rPr>
                  <w:rFonts w:ascii="Times New Roman" w:hAnsi="Times New Roman"/>
                  <w:w w:val="105"/>
                  <w:sz w:val="24"/>
                  <w:szCs w:val="24"/>
                  <w:rPrChange w:id="114" w:author="Юрий Волошин" w:date="2018-06-29T14:53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en-US"/>
                    </w:rPr>
                  </w:rPrChange>
                </w:rPr>
                <w:delText>{</w:delText>
              </w:r>
              <w:r w:rsidR="008E4013"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MyCompanyRequisiteRqDirector</w:delText>
              </w:r>
              <w:r w:rsidR="008E4013" w:rsidRPr="00A8245C" w:rsidDel="00A8245C">
                <w:rPr>
                  <w:rFonts w:ascii="Times New Roman" w:hAnsi="Times New Roman"/>
                  <w:w w:val="105"/>
                  <w:sz w:val="24"/>
                  <w:szCs w:val="24"/>
                  <w:rPrChange w:id="115" w:author="Юрий Волошин" w:date="2018-06-29T14:53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en-US"/>
                    </w:rPr>
                  </w:rPrChange>
                </w:rPr>
                <w:delText>}</w:delText>
              </w:r>
            </w:del>
          </w:p>
          <w:p w:rsidR="008E4013" w:rsidRPr="004E5E7D" w:rsidDel="00A8245C" w:rsidRDefault="008E4013" w:rsidP="00D60A46">
            <w:pPr>
              <w:spacing w:before="75" w:after="100" w:afterAutospacing="1" w:line="240" w:lineRule="auto"/>
              <w:rPr>
                <w:del w:id="11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117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М.П.</w:delText>
              </w:r>
            </w:del>
          </w:p>
        </w:tc>
        <w:tc>
          <w:tcPr>
            <w:tcW w:w="2196" w:type="pct"/>
          </w:tcPr>
          <w:p w:rsidR="008E4013" w:rsidRPr="004E5E7D" w:rsidDel="00A8245C" w:rsidRDefault="008E4013" w:rsidP="00D60A46">
            <w:pPr>
              <w:spacing w:before="75" w:after="100" w:afterAutospacing="1" w:line="240" w:lineRule="auto"/>
              <w:rPr>
                <w:del w:id="118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119" w:author="Юрий Волошин" w:date="2018-06-29T14:56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Подрядчик</w:delText>
              </w:r>
            </w:del>
            <w:del w:id="120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:</w:delText>
              </w:r>
            </w:del>
          </w:p>
          <w:p w:rsidR="008E4013" w:rsidRPr="0062283B" w:rsidDel="00A8245C" w:rsidRDefault="008E4013" w:rsidP="00D60A46">
            <w:pPr>
              <w:spacing w:before="75" w:after="100" w:afterAutospacing="1" w:line="240" w:lineRule="auto"/>
              <w:rPr>
                <w:del w:id="12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122" w:author="Юрий Волошин" w:date="2018-06-29T14:58:00Z">
              <w:r w:rsidRPr="00A8245C" w:rsidDel="00A8245C">
                <w:rPr>
                  <w:rFonts w:ascii="Times New Roman" w:hAnsi="Times New Roman"/>
                  <w:w w:val="105"/>
                  <w:sz w:val="24"/>
                  <w:szCs w:val="24"/>
                  <w:rPrChange w:id="123" w:author="Юрий Волошин" w:date="2018-06-29T14:53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pl-PL"/>
                    </w:rPr>
                  </w:rPrChange>
                </w:rPr>
                <w:delText>{</w:delText>
              </w:r>
              <w:r w:rsidRPr="004F577C" w:rsidDel="00A8245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RequisiteRqCompanyName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62283B" w:rsidDel="00A8245C" w:rsidRDefault="008E4013" w:rsidP="00D60A46">
            <w:pPr>
              <w:spacing w:before="75" w:after="100" w:afterAutospacing="1" w:line="240" w:lineRule="auto"/>
              <w:rPr>
                <w:del w:id="12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125" w:author="Юрий Волошин" w:date="2018-06-29T14:58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ИН</w:delText>
              </w:r>
              <w:r w:rsidRPr="0062283B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/</w:delText>
              </w:r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ИНН</w:delText>
              </w:r>
              <w:r w:rsidRPr="0062283B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RequisiteR</w:delText>
              </w:r>
            </w:del>
            <w:del w:id="126" w:author="Юрий Волошин" w:date="2018-06-29T14:56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qInn</w:delText>
              </w:r>
            </w:del>
            <w:del w:id="127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28" w:author="Юрий Волошин" w:date="2018-06-29T14:58:00Z"/>
                <w:rFonts w:ascii="Times New Roman" w:hAnsi="Times New Roman"/>
                <w:sz w:val="24"/>
                <w:szCs w:val="24"/>
                <w:lang w:val="pl-PL" w:eastAsia="ru-RU"/>
                <w:rPrChange w:id="129" w:author="Юрий Волошин" w:date="2018-06-29T14:54:00Z">
                  <w:rPr>
                    <w:del w:id="130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31" w:author="Юрий Волошин" w:date="2018-06-29T14:58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Кбе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32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33" w:author="Юрий Волошин" w:date="2018-06-29T14:53:00Z">
                  <w:rPr>
                    <w:del w:id="134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35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Адрес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36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F577C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RequisiteRegisteredAddressText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37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38" w:author="Юрий Волошин" w:date="2018-06-29T14:53:00Z">
                  <w:rPr>
                    <w:del w:id="139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40" w:author="Юрий Волошин" w:date="2018-06-29T14:58:00Z">
              <w:r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ИИК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41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F577C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BankDetailRq</w:delText>
              </w:r>
            </w:del>
            <w:del w:id="142" w:author="Юрий Волошин" w:date="2018-06-29T14:55:00Z">
              <w:r w:rsidRPr="004F577C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AccNum</w:delText>
              </w:r>
            </w:del>
            <w:del w:id="143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4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45" w:author="Юрий Волошин" w:date="2018-06-29T14:53:00Z">
                  <w:rPr>
                    <w:del w:id="146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47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Банк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48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F577C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BankDetailRqBankName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49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50" w:author="Юрий Волошин" w:date="2018-06-29T14:53:00Z">
                  <w:rPr>
                    <w:del w:id="151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52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БИК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53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: 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{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BankDetailRqBik</w:delText>
              </w:r>
              <w:r w:rsidRPr="004E5E7D" w:rsidDel="00A8245C">
                <w:rPr>
                  <w:rFonts w:ascii="Times New Roman" w:hAnsi="Times New Roman"/>
                  <w:sz w:val="24"/>
                  <w:szCs w:val="24"/>
                  <w:lang w:val="uk-UA"/>
                </w:rPr>
                <w:delText>}</w:delText>
              </w:r>
            </w:del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5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55" w:author="Юрий Волошин" w:date="2018-06-29T14:53:00Z">
                  <w:rPr>
                    <w:del w:id="156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</w:p>
          <w:p w:rsidR="008E4013" w:rsidRPr="00A8245C" w:rsidDel="00A8245C" w:rsidRDefault="008E4013" w:rsidP="00D60A46">
            <w:pPr>
              <w:spacing w:before="75" w:after="100" w:afterAutospacing="1" w:line="240" w:lineRule="auto"/>
              <w:rPr>
                <w:del w:id="157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58" w:author="Юрий Волошин" w:date="2018-06-29T14:53:00Z">
                  <w:rPr>
                    <w:del w:id="159" w:author="Юрий Волошин" w:date="2018-06-29T14:58:00Z"/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del w:id="160" w:author="Юрий Волошин" w:date="2018-06-29T14:58:00Z"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61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en-US" w:eastAsia="ru-RU"/>
                    </w:rPr>
                  </w:rPrChange>
                </w:rPr>
                <w:delText xml:space="preserve">______________/ </w:delText>
              </w:r>
              <w:r w:rsidRPr="00A8245C" w:rsidDel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62" w:author="Юрий Волошин" w:date="2018-06-29T14:53:00Z">
                    <w:rPr>
                      <w:rFonts w:ascii="Times New Roman" w:hAnsi="Times New Roman"/>
                      <w:sz w:val="24"/>
                      <w:szCs w:val="24"/>
                      <w:lang w:val="pl-PL" w:eastAsia="ru-RU"/>
                    </w:rPr>
                  </w:rPrChange>
                </w:rPr>
                <w:delText>{</w:delText>
              </w:r>
              <w:r w:rsidRPr="004E5E7D" w:rsidDel="00A8245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delText>RequisiteRqDirector</w:delText>
              </w:r>
              <w:r w:rsidRPr="00A8245C" w:rsidDel="00A8245C">
                <w:rPr>
                  <w:rFonts w:ascii="Times New Roman" w:hAnsi="Times New Roman"/>
                  <w:w w:val="105"/>
                  <w:sz w:val="24"/>
                  <w:szCs w:val="24"/>
                  <w:rPrChange w:id="163" w:author="Юрий Волошин" w:date="2018-06-29T14:53:00Z">
                    <w:rPr>
                      <w:rFonts w:ascii="Times New Roman" w:hAnsi="Times New Roman"/>
                      <w:w w:val="105"/>
                      <w:sz w:val="24"/>
                      <w:szCs w:val="24"/>
                      <w:lang w:val="en-US"/>
                    </w:rPr>
                  </w:rPrChange>
                </w:rPr>
                <w:delText>}</w:delText>
              </w:r>
            </w:del>
          </w:p>
          <w:p w:rsidR="008E4013" w:rsidRPr="004E5E7D" w:rsidDel="00A8245C" w:rsidRDefault="008E4013" w:rsidP="00D60A46">
            <w:pPr>
              <w:spacing w:before="75" w:after="100" w:afterAutospacing="1" w:line="240" w:lineRule="auto"/>
              <w:rPr>
                <w:del w:id="16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del w:id="165" w:author="Юрий Волошин" w:date="2018-06-29T14:58:00Z">
              <w:r w:rsidRPr="004E5E7D" w:rsidDel="00A8245C">
                <w:rPr>
                  <w:rFonts w:ascii="Times New Roman" w:hAnsi="Times New Roman"/>
                  <w:sz w:val="24"/>
                  <w:szCs w:val="24"/>
                  <w:lang w:eastAsia="ru-RU"/>
                </w:rPr>
                <w:delText>М.П.</w:delText>
              </w:r>
            </w:del>
          </w:p>
        </w:tc>
      </w:tr>
    </w:tbl>
    <w:p w:rsidR="008E4013" w:rsidRPr="004130B5" w:rsidDel="00A8245C" w:rsidRDefault="008E4013" w:rsidP="00A8245C">
      <w:pPr>
        <w:spacing w:before="100" w:beforeAutospacing="1" w:after="100" w:afterAutospacing="1" w:line="240" w:lineRule="auto"/>
        <w:rPr>
          <w:del w:id="166" w:author="Юрий Волошин" w:date="2018-06-29T14:59:00Z"/>
          <w:rFonts w:ascii="Times New Roman" w:hAnsi="Times New Roman"/>
          <w:b/>
          <w:color w:val="000000"/>
          <w:sz w:val="24"/>
          <w:szCs w:val="24"/>
          <w:lang w:eastAsia="ru-RU"/>
        </w:rPr>
        <w:pPrChange w:id="167" w:author="Юрий Волошин" w:date="2018-06-29T14:58:00Z">
          <w:pPr>
            <w:spacing w:before="100" w:beforeAutospacing="1" w:after="100" w:afterAutospacing="1" w:line="240" w:lineRule="auto"/>
            <w:jc w:val="center"/>
          </w:pPr>
        </w:pPrChange>
      </w:pP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581"/>
        <w:gridCol w:w="425"/>
        <w:gridCol w:w="4439"/>
      </w:tblGrid>
      <w:tr w:rsidR="00C51B3E" w:rsidRPr="008B3807" w:rsidDel="00A8245C" w:rsidTr="00D83E52">
        <w:trPr>
          <w:cantSplit/>
          <w:tblCellSpacing w:w="15" w:type="dxa"/>
          <w:del w:id="168" w:author="Юрий Волошин" w:date="2018-06-29T14:58:00Z"/>
        </w:trPr>
        <w:tc>
          <w:tcPr>
            <w:tcW w:w="2401" w:type="pct"/>
          </w:tcPr>
          <w:p w:rsidR="00C51B3E" w:rsidRPr="004E5E7D" w:rsidDel="00A8245C" w:rsidRDefault="00C51B3E" w:rsidP="00D83E52">
            <w:pPr>
              <w:spacing w:before="75" w:after="100" w:afterAutospacing="1" w:line="240" w:lineRule="auto"/>
              <w:rPr>
                <w:del w:id="169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9" w:type="pct"/>
            <w:vAlign w:val="center"/>
          </w:tcPr>
          <w:p w:rsidR="00C51B3E" w:rsidRPr="004E5E7D" w:rsidDel="00A8245C" w:rsidRDefault="00C51B3E" w:rsidP="00D83E52">
            <w:pPr>
              <w:spacing w:after="100" w:afterAutospacing="1" w:line="240" w:lineRule="auto"/>
              <w:rPr>
                <w:del w:id="170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26" w:type="pct"/>
          </w:tcPr>
          <w:p w:rsidR="00C51B3E" w:rsidRPr="004E5E7D" w:rsidDel="00A8245C" w:rsidRDefault="00C51B3E" w:rsidP="00D83E52">
            <w:pPr>
              <w:spacing w:before="75" w:after="100" w:afterAutospacing="1" w:line="240" w:lineRule="auto"/>
              <w:rPr>
                <w:del w:id="17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51B3E" w:rsidRPr="00A5134C" w:rsidDel="00A8245C" w:rsidRDefault="00C51B3E" w:rsidP="00B553F7">
      <w:pPr>
        <w:rPr>
          <w:del w:id="172" w:author="Юрий Волошин" w:date="2018-06-29T14:58:00Z"/>
          <w:color w:val="000000"/>
        </w:rPr>
      </w:pPr>
      <w:bookmarkStart w:id="173" w:name="_GoBack"/>
      <w:bookmarkEnd w:id="173"/>
    </w:p>
    <w:p w:rsidR="00C51B3E" w:rsidRDefault="00C51B3E" w:rsidP="00B553F7"/>
    <w:tbl>
      <w:tblPr>
        <w:tblW w:w="7079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  <w:tblPrChange w:id="174" w:author="Юрий Волошин" w:date="2018-06-29T14:59:00Z">
          <w:tblPr>
            <w:tblW w:w="7079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0A0" w:firstRow="1" w:lastRow="0" w:firstColumn="1" w:lastColumn="0" w:noHBand="0" w:noVBand="0"/>
          </w:tblPr>
        </w:tblPrChange>
      </w:tblPr>
      <w:tblGrid>
        <w:gridCol w:w="4440"/>
        <w:gridCol w:w="4819"/>
        <w:gridCol w:w="4113"/>
        <w:tblGridChange w:id="175">
          <w:tblGrid>
            <w:gridCol w:w="5146"/>
            <w:gridCol w:w="4113"/>
            <w:gridCol w:w="4113"/>
          </w:tblGrid>
        </w:tblGridChange>
      </w:tblGrid>
      <w:tr w:rsidR="00A8245C" w:rsidRPr="004E5E7D" w:rsidTr="00A8245C">
        <w:trPr>
          <w:cantSplit/>
          <w:trHeight w:val="5569"/>
          <w:tblCellSpacing w:w="15" w:type="dxa"/>
          <w:ins w:id="176" w:author="Юрий Волошин" w:date="2018-06-29T14:58:00Z"/>
          <w:trPrChange w:id="177" w:author="Юрий Волошин" w:date="2018-06-29T14:59:00Z">
            <w:trPr>
              <w:cantSplit/>
              <w:trHeight w:val="5569"/>
              <w:tblCellSpacing w:w="15" w:type="dxa"/>
            </w:trPr>
          </w:trPrChange>
        </w:trPr>
        <w:tc>
          <w:tcPr>
            <w:tcW w:w="1643" w:type="pct"/>
            <w:tcPrChange w:id="178" w:author="Юрий Волошин" w:date="2018-06-29T14:59:00Z">
              <w:tcPr>
                <w:tcW w:w="1908" w:type="pct"/>
              </w:tcPr>
            </w:tcPrChange>
          </w:tcPr>
          <w:p w:rsidR="00A8245C" w:rsidRPr="004E5E7D" w:rsidRDefault="00A8245C" w:rsidP="00A8245C">
            <w:pPr>
              <w:spacing w:before="75" w:after="100" w:afterAutospacing="1" w:line="240" w:lineRule="auto"/>
              <w:rPr>
                <w:ins w:id="179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80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Заказчик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:</w:t>
              </w:r>
            </w:ins>
          </w:p>
          <w:p w:rsidR="00A8245C" w:rsidRPr="0062283B" w:rsidRDefault="00A8245C" w:rsidP="00A8245C">
            <w:pPr>
              <w:spacing w:before="75" w:after="100" w:afterAutospacing="1" w:line="240" w:lineRule="auto"/>
              <w:rPr>
                <w:ins w:id="18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82" w:author="Юрий Волошин" w:date="2018-06-29T14:58:00Z">
              <w:r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{</w:t>
              </w:r>
              <w:r w:rsidRPr="004F577C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RequisiteRqCompanyName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62283B" w:rsidRDefault="00A8245C" w:rsidP="00A8245C">
            <w:pPr>
              <w:spacing w:before="75" w:after="100" w:afterAutospacing="1" w:line="240" w:lineRule="auto"/>
              <w:rPr>
                <w:ins w:id="183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84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Б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>/</w:t>
              </w:r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qBin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A8245C" w:rsidRDefault="00A8245C" w:rsidP="00A8245C">
            <w:pPr>
              <w:spacing w:before="75" w:after="100" w:afterAutospacing="1" w:line="240" w:lineRule="auto"/>
              <w:rPr>
                <w:ins w:id="185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  <w:rPrChange w:id="186" w:author="Юрий Волошин" w:date="2018-06-29T14:58:00Z">
                  <w:rPr>
                    <w:ins w:id="187" w:author="Юрий Волошин" w:date="2018-06-29T14:58:00Z"/>
                    <w:rFonts w:ascii="Times New Roman" w:hAnsi="Times New Roman"/>
                    <w:sz w:val="24"/>
                    <w:szCs w:val="24"/>
                    <w:lang w:val="pl-PL" w:eastAsia="ru-RU"/>
                  </w:rPr>
                </w:rPrChange>
              </w:rPr>
            </w:pPr>
            <w:ins w:id="188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Кбе</w:t>
              </w:r>
              <w:r w:rsidRPr="00A8245C">
                <w:rPr>
                  <w:rFonts w:ascii="Times New Roman" w:hAnsi="Times New Roman"/>
                  <w:sz w:val="24"/>
                  <w:szCs w:val="24"/>
                  <w:lang w:eastAsia="ru-RU"/>
                  <w:rPrChange w:id="189" w:author="Юрий Волошин" w:date="2018-06-29T14:58:00Z">
                    <w:rPr>
                      <w:rFonts w:ascii="Times New Roman" w:hAnsi="Times New Roman"/>
                      <w:sz w:val="24"/>
                      <w:szCs w:val="24"/>
                      <w:lang w:val="pl-PL" w:eastAsia="ru-RU"/>
                    </w:rPr>
                  </w:rPrChange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RequisiteRqKbe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190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91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Адрес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F577C"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RequisiteRegisteredAddressText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192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93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F577C">
                <w:rPr>
                  <w:rFonts w:ascii="Times New Roman" w:hAnsi="Times New Roman"/>
                  <w:sz w:val="24"/>
                  <w:szCs w:val="24"/>
                  <w:lang w:val="en-US"/>
                </w:rPr>
                <w:t>BankDetailRq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Iik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19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95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Банк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F577C">
                <w:rPr>
                  <w:rFonts w:ascii="Times New Roman" w:hAnsi="Times New Roman"/>
                  <w:sz w:val="24"/>
                  <w:szCs w:val="24"/>
                  <w:lang w:val="en-US"/>
                </w:rPr>
                <w:t>BankDetailRqBankName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19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197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BankDetailRqBik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198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199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00" w:author="Юрий Волошин" w:date="2018-06-29T14:58:00Z"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>______________/ 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RequisiteRqDirector</w:t>
              </w:r>
              <w:r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}</w:t>
              </w:r>
            </w:ins>
          </w:p>
          <w:p w:rsidR="00A8245C" w:rsidRPr="004E5E7D" w:rsidRDefault="00A8245C" w:rsidP="00A8245C">
            <w:pPr>
              <w:spacing w:before="75" w:after="100" w:afterAutospacing="1" w:line="240" w:lineRule="auto"/>
              <w:rPr>
                <w:ins w:id="20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02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М.П.</w:t>
              </w:r>
            </w:ins>
          </w:p>
        </w:tc>
        <w:tc>
          <w:tcPr>
            <w:tcW w:w="1791" w:type="pct"/>
            <w:tcPrChange w:id="203" w:author="Юрий Волошин" w:date="2018-06-29T14:59:00Z">
              <w:tcPr>
                <w:tcW w:w="1527" w:type="pct"/>
              </w:tcPr>
            </w:tcPrChange>
          </w:tcPr>
          <w:p w:rsidR="00A8245C" w:rsidRPr="004E5E7D" w:rsidRDefault="00A8245C" w:rsidP="00A8245C">
            <w:pPr>
              <w:spacing w:before="75" w:after="100" w:afterAutospacing="1" w:line="240" w:lineRule="auto"/>
              <w:rPr>
                <w:ins w:id="20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05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Исполнитель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:</w:t>
              </w:r>
            </w:ins>
          </w:p>
          <w:p w:rsidR="00A8245C" w:rsidRPr="004E5E7D" w:rsidRDefault="00A8245C" w:rsidP="00A8245C">
            <w:pPr>
              <w:spacing w:before="75" w:after="100" w:afterAutospacing="1" w:line="240" w:lineRule="auto"/>
              <w:rPr>
                <w:ins w:id="20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07" w:author="Юрий Волошин" w:date="2018-06-29T14:58:00Z"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t>CompanyRequisiteRqCompanyName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62283B" w:rsidRDefault="00A8245C" w:rsidP="00A8245C">
            <w:pPr>
              <w:spacing w:before="75" w:after="100" w:afterAutospacing="1" w:line="240" w:lineRule="auto"/>
              <w:rPr>
                <w:ins w:id="208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09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Б</w:t>
              </w:r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И</w:t>
              </w:r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>/</w:t>
              </w:r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ИНН</w:t>
              </w:r>
              <w:r w:rsidRPr="0062283B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CompanyRequisiteRq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Bin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210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11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Кбе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CompanyRequisiteRq</w:t>
              </w:r>
              <w:r>
                <w:rPr>
                  <w:rFonts w:ascii="Times New Roman" w:hAnsi="Times New Roman"/>
                  <w:sz w:val="24"/>
                  <w:szCs w:val="24"/>
                  <w:lang w:val="en-US"/>
                </w:rPr>
                <w:t>Kbe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212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13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Адрес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pl-PL"/>
                </w:rPr>
                <w:t>MyCompanyRequisiteRegisteredAddressText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214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15" w:author="Юрий Волошин" w:date="2018-06-29T14:58:00Z">
              <w:r>
                <w:rPr>
                  <w:rFonts w:ascii="Times New Roman" w:hAnsi="Times New Roman"/>
                  <w:sz w:val="24"/>
                  <w:szCs w:val="24"/>
                  <w:lang w:eastAsia="ru-RU"/>
                </w:rPr>
                <w:t>ИИК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pl-PL"/>
                </w:rPr>
                <w:t>CompanyBankDetailRq</w:t>
              </w:r>
              <w:r>
                <w:rPr>
                  <w:rFonts w:ascii="Times New Roman" w:hAnsi="Times New Roman"/>
                  <w:sz w:val="24"/>
                  <w:szCs w:val="24"/>
                  <w:lang w:val="pl-PL"/>
                </w:rPr>
                <w:t>Iik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21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17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Банк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pl-PL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pl-PL"/>
                </w:rPr>
                <w:t>CompanyBankDetailRqBankName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218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19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БИК</w:t>
              </w:r>
              <w:r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 xml:space="preserve">: 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CompanyBankDetailRqBik</w:t>
              </w:r>
              <w:r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A8245C" w:rsidRPr="003361F4" w:rsidRDefault="00A8245C" w:rsidP="00A8245C">
            <w:pPr>
              <w:spacing w:before="75" w:after="100" w:afterAutospacing="1" w:line="240" w:lineRule="auto"/>
              <w:rPr>
                <w:ins w:id="220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A8245C" w:rsidRPr="003361F4" w:rsidRDefault="00440450" w:rsidP="00A8245C">
            <w:pPr>
              <w:spacing w:before="75" w:after="100" w:afterAutospacing="1" w:line="240" w:lineRule="auto"/>
              <w:rPr>
                <w:ins w:id="221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22" w:author="Юрий Волошин" w:date="2018-06-29T14:58:00Z">
              <w:r>
                <w:rPr>
                  <w:noProof/>
                  <w:lang w:eastAsia="ru-RU"/>
                </w:rPr>
                <w:pict w14:anchorId="5267FA85">
                  <v:shape id="_x0000_s1027" type="#_x0000_t75" alt="" style="position:absolute;margin-left:-.05pt;margin-top:14pt;width:76.4pt;height:29.7pt;z-index:4;visibility:visible;mso-wrap-edited:f;mso-width-percent:0;mso-height-percent:0;mso-wrap-distance-left:0;mso-wrap-distance-right:0;mso-width-percent:0;mso-height-percent:0">
                    <v:imagedata r:id="rId4" o:title=""/>
                  </v:shape>
                </w:pict>
              </w:r>
              <w:r>
                <w:rPr>
                  <w:noProof/>
                  <w:lang w:eastAsia="ru-RU"/>
                </w:rPr>
                <w:pict w14:anchorId="4F70D2C2">
                  <v:shape id="_x0000_s1026" type="#_x0000_t75" alt="" style="position:absolute;margin-left:-37.6pt;margin-top:19.45pt;width:107.7pt;height:107.7pt;z-index:3;visibility:visible;mso-wrap-edited:f;mso-width-percent:0;mso-height-percent:0;mso-wrap-distance-left:0;mso-wrap-distance-right:0;mso-width-percent:0;mso-height-percent:0">
                    <v:imagedata r:id="rId5" o:title=""/>
                  </v:shape>
                </w:pict>
              </w:r>
              <w:r w:rsidR="00A8245C" w:rsidRPr="003361F4">
                <w:rPr>
                  <w:rFonts w:ascii="Times New Roman" w:hAnsi="Times New Roman"/>
                  <w:sz w:val="24"/>
                  <w:szCs w:val="24"/>
                  <w:lang w:eastAsia="ru-RU"/>
                </w:rPr>
                <w:t>______________/</w:t>
              </w:r>
              <w:r w:rsidR="00A8245C"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{</w:t>
              </w:r>
              <w:r w:rsidR="00A8245C"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MyCompanyRequisiteRqDirector</w:t>
              </w:r>
              <w:r w:rsidR="00A8245C" w:rsidRPr="003361F4">
                <w:rPr>
                  <w:rFonts w:ascii="Times New Roman" w:hAnsi="Times New Roman"/>
                  <w:w w:val="105"/>
                  <w:sz w:val="24"/>
                  <w:szCs w:val="24"/>
                </w:rPr>
                <w:t>}</w:t>
              </w:r>
            </w:ins>
          </w:p>
          <w:p w:rsidR="00A8245C" w:rsidRPr="004E5E7D" w:rsidRDefault="00A8245C" w:rsidP="00A8245C">
            <w:pPr>
              <w:spacing w:before="75" w:after="100" w:afterAutospacing="1" w:line="240" w:lineRule="auto"/>
              <w:rPr>
                <w:ins w:id="223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  <w:ins w:id="224" w:author="Юрий Волошин" w:date="2018-06-29T14:58:00Z">
              <w:r w:rsidRPr="004E5E7D">
                <w:rPr>
                  <w:rFonts w:ascii="Times New Roman" w:hAnsi="Times New Roman"/>
                  <w:sz w:val="24"/>
                  <w:szCs w:val="24"/>
                  <w:lang w:eastAsia="ru-RU"/>
                </w:rPr>
                <w:t>М.П.</w:t>
              </w:r>
            </w:ins>
          </w:p>
        </w:tc>
        <w:tc>
          <w:tcPr>
            <w:tcW w:w="1521" w:type="pct"/>
            <w:tcPrChange w:id="225" w:author="Юрий Волошин" w:date="2018-06-29T14:59:00Z">
              <w:tcPr>
                <w:tcW w:w="1521" w:type="pct"/>
              </w:tcPr>
            </w:tcPrChange>
          </w:tcPr>
          <w:p w:rsidR="00A8245C" w:rsidRPr="004E5E7D" w:rsidRDefault="00A8245C" w:rsidP="00A8245C">
            <w:pPr>
              <w:spacing w:before="75" w:after="100" w:afterAutospacing="1" w:line="240" w:lineRule="auto"/>
              <w:rPr>
                <w:ins w:id="226" w:author="Юрий Волошин" w:date="2018-06-29T14:58:00Z"/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51B3E" w:rsidRDefault="00C51B3E"/>
    <w:sectPr w:rsidR="00C51B3E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Юрий Волошин">
    <w15:presenceInfo w15:providerId="Windows Live" w15:userId="05eff0b47ae81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trackRevision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3F7"/>
    <w:rsid w:val="0003340F"/>
    <w:rsid w:val="00096E63"/>
    <w:rsid w:val="00116A5D"/>
    <w:rsid w:val="00181D11"/>
    <w:rsid w:val="001D1CD5"/>
    <w:rsid w:val="001F0AEC"/>
    <w:rsid w:val="001F1ED3"/>
    <w:rsid w:val="00235E39"/>
    <w:rsid w:val="002A18B2"/>
    <w:rsid w:val="00337570"/>
    <w:rsid w:val="00346C63"/>
    <w:rsid w:val="003C7FC9"/>
    <w:rsid w:val="003E5AA5"/>
    <w:rsid w:val="00401A3E"/>
    <w:rsid w:val="004130B5"/>
    <w:rsid w:val="00440450"/>
    <w:rsid w:val="00443EE9"/>
    <w:rsid w:val="00487A5C"/>
    <w:rsid w:val="004B3BDF"/>
    <w:rsid w:val="004E4984"/>
    <w:rsid w:val="004E5E7D"/>
    <w:rsid w:val="00517E25"/>
    <w:rsid w:val="005D7BA7"/>
    <w:rsid w:val="006D1196"/>
    <w:rsid w:val="006D7D66"/>
    <w:rsid w:val="00761179"/>
    <w:rsid w:val="00767F64"/>
    <w:rsid w:val="007F1F98"/>
    <w:rsid w:val="008B3807"/>
    <w:rsid w:val="008E2A14"/>
    <w:rsid w:val="008E4013"/>
    <w:rsid w:val="009C3885"/>
    <w:rsid w:val="00A5134C"/>
    <w:rsid w:val="00A8245C"/>
    <w:rsid w:val="00A93B91"/>
    <w:rsid w:val="00AE2B5F"/>
    <w:rsid w:val="00B553F7"/>
    <w:rsid w:val="00C216CC"/>
    <w:rsid w:val="00C47FB4"/>
    <w:rsid w:val="00C51B3E"/>
    <w:rsid w:val="00D72B00"/>
    <w:rsid w:val="00D747D0"/>
    <w:rsid w:val="00D83E52"/>
    <w:rsid w:val="00DF7846"/>
    <w:rsid w:val="00F2016C"/>
    <w:rsid w:val="00F210AB"/>
    <w:rsid w:val="00F57EDA"/>
    <w:rsid w:val="00F62783"/>
    <w:rsid w:val="00FE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116F6D9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3F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F1ED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9C3885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 № {DocumentNumber}</dc:title>
  <dc:creator>Юрий Волошин</dc:creator>
  <cp:lastModifiedBy>Юрий Волошин</cp:lastModifiedBy>
  <cp:revision>3</cp:revision>
  <dcterms:created xsi:type="dcterms:W3CDTF">2018-06-29T11:03:00Z</dcterms:created>
  <dcterms:modified xsi:type="dcterms:W3CDTF">2018-06-29T12:59:00Z</dcterms:modified>
</cp:coreProperties>
</file>