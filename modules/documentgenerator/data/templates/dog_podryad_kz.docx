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pl-PL"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Договор подряда №</w:t>
      </w:r>
      <w:r w:rsidRPr="00474EEE">
        <w:rPr>
          <w:rFonts w:ascii="Times New Roman" w:hAnsi="Times New Roman"/>
          <w:b/>
          <w:color w:val="000000"/>
          <w:sz w:val="24"/>
          <w:szCs w:val="24"/>
          <w:lang w:val="pl-PL" w:eastAsia="ru-RU"/>
        </w:rPr>
        <w:t xml:space="preserve"> </w:t>
      </w:r>
      <w:r w:rsidRPr="00474EEE">
        <w:rPr>
          <w:rFonts w:ascii="Times New Roman" w:hAnsi="Times New Roman"/>
          <w:b/>
          <w:w w:val="105"/>
          <w:sz w:val="24"/>
          <w:szCs w:val="24"/>
        </w:rPr>
        <w:t>{</w:t>
      </w:r>
      <w:r w:rsidRPr="00474EEE">
        <w:rPr>
          <w:rFonts w:ascii="Times New Roman" w:hAnsi="Times New Roman"/>
          <w:b/>
          <w:color w:val="000000"/>
          <w:w w:val="105"/>
          <w:sz w:val="24"/>
          <w:szCs w:val="24"/>
          <w:lang w:val="en-US"/>
        </w:rPr>
        <w:t>DocumentNumber</w:t>
      </w:r>
      <w:r w:rsidRPr="00474EEE">
        <w:rPr>
          <w:rFonts w:ascii="Times New Roman" w:hAnsi="Times New Roman"/>
          <w:b/>
          <w:w w:val="105"/>
          <w:sz w:val="24"/>
          <w:szCs w:val="24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"/>
        <w:gridCol w:w="9021"/>
      </w:tblGrid>
      <w:tr w:rsidR="00A913F9" w:rsidRPr="00891203" w:rsidTr="00D83E52">
        <w:trPr>
          <w:tblCellSpacing w:w="15" w:type="dxa"/>
        </w:trPr>
        <w:tc>
          <w:tcPr>
            <w:tcW w:w="0" w:type="auto"/>
            <w:vAlign w:val="center"/>
          </w:tcPr>
          <w:p w:rsidR="00A913F9" w:rsidRPr="00F70C57" w:rsidRDefault="00A913F9" w:rsidP="00D83E52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A913F9" w:rsidRPr="00F70C57" w:rsidRDefault="00A913F9" w:rsidP="00D83E52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F70C57">
              <w:rPr>
                <w:rFonts w:ascii="Times New Roman" w:hAnsi="Times New Roman"/>
                <w:w w:val="105"/>
                <w:sz w:val="24"/>
                <w:szCs w:val="24"/>
              </w:rPr>
              <w:t>{</w:t>
            </w:r>
            <w:r w:rsidRPr="00F70C57">
              <w:rPr>
                <w:rFonts w:ascii="Times New Roman" w:hAnsi="Times New Roman"/>
                <w:color w:val="000000"/>
                <w:w w:val="105"/>
                <w:sz w:val="24"/>
                <w:szCs w:val="24"/>
                <w:lang w:val="en-US"/>
              </w:rPr>
              <w:t>DocumentCreateTime</w:t>
            </w:r>
            <w:r w:rsidRPr="00F70C57">
              <w:rPr>
                <w:rFonts w:ascii="Times New Roman" w:hAnsi="Times New Roman"/>
                <w:w w:val="105"/>
                <w:sz w:val="24"/>
                <w:szCs w:val="24"/>
                <w:lang w:val="pl-PL"/>
              </w:rPr>
              <w:t>}</w:t>
            </w:r>
          </w:p>
        </w:tc>
      </w:tr>
    </w:tbl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70C57">
        <w:rPr>
          <w:rFonts w:ascii="Times New Roman" w:hAnsi="Times New Roman"/>
          <w:w w:val="105"/>
          <w:sz w:val="24"/>
          <w:szCs w:val="24"/>
          <w:lang w:val="uk-UA"/>
        </w:rPr>
        <w:t>{</w:t>
      </w:r>
      <w:r w:rsidRPr="00F70C57">
        <w:rPr>
          <w:rFonts w:ascii="Times New Roman" w:hAnsi="Times New Roman"/>
          <w:w w:val="105"/>
          <w:sz w:val="24"/>
          <w:szCs w:val="24"/>
          <w:lang w:val="pl-PL"/>
        </w:rPr>
        <w:t>My</w:t>
      </w:r>
      <w:r w:rsidRPr="00F70C57">
        <w:rPr>
          <w:rFonts w:ascii="Times New Roman" w:hAnsi="Times New Roman"/>
          <w:color w:val="000000"/>
          <w:w w:val="105"/>
          <w:sz w:val="24"/>
          <w:szCs w:val="24"/>
          <w:lang w:val="pl-PL"/>
        </w:rPr>
        <w:t>CompanyRequisiteRqCompanyName</w:t>
      </w:r>
      <w:r w:rsidRPr="00F70C57">
        <w:rPr>
          <w:rFonts w:ascii="Times New Roman" w:hAnsi="Times New Roman"/>
          <w:w w:val="105"/>
          <w:sz w:val="24"/>
          <w:szCs w:val="24"/>
        </w:rPr>
        <w:t>}</w:t>
      </w:r>
      <w:r w:rsidRPr="00F70C5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именуем____ в дальнейшем «Заказчик», в лице </w:t>
      </w:r>
      <w:r w:rsidRPr="00F70C57">
        <w:rPr>
          <w:rFonts w:ascii="Times New Roman" w:hAnsi="Times New Roman"/>
          <w:sz w:val="24"/>
          <w:szCs w:val="24"/>
          <w:lang w:val="uk-UA"/>
        </w:rPr>
        <w:t>____________________{</w:t>
      </w:r>
      <w:r w:rsidRPr="00F70C57">
        <w:rPr>
          <w:rFonts w:ascii="Times New Roman" w:hAnsi="Times New Roman"/>
          <w:sz w:val="24"/>
          <w:szCs w:val="24"/>
          <w:lang w:val="pl-PL"/>
        </w:rPr>
        <w:t>My</w:t>
      </w:r>
      <w:r w:rsidRPr="00F70C57">
        <w:rPr>
          <w:rFonts w:ascii="Times New Roman" w:hAnsi="Times New Roman"/>
          <w:color w:val="000000"/>
          <w:w w:val="105"/>
          <w:sz w:val="24"/>
          <w:szCs w:val="24"/>
          <w:lang w:val="en-US"/>
        </w:rPr>
        <w:t>CompanyRequisiteRqDirector</w:t>
      </w:r>
      <w:r w:rsidRPr="00F70C57">
        <w:rPr>
          <w:rFonts w:ascii="Times New Roman" w:hAnsi="Times New Roman"/>
          <w:color w:val="000000"/>
          <w:w w:val="105"/>
          <w:sz w:val="24"/>
          <w:szCs w:val="24"/>
          <w:lang w:val="uk-UA"/>
        </w:rPr>
        <w:t>}</w:t>
      </w:r>
      <w:r w:rsidRPr="00F70C5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действующего на основании _________, с одной стороны, и </w:t>
      </w:r>
      <w:r w:rsidRPr="00F70C57">
        <w:rPr>
          <w:rFonts w:ascii="Times New Roman" w:hAnsi="Times New Roman"/>
          <w:w w:val="105"/>
          <w:sz w:val="24"/>
          <w:szCs w:val="24"/>
          <w:lang w:val="uk-UA"/>
        </w:rPr>
        <w:t>{Requisite</w:t>
      </w:r>
      <w:r w:rsidRPr="00F70C57">
        <w:rPr>
          <w:rFonts w:ascii="Times New Roman" w:hAnsi="Times New Roman"/>
          <w:w w:val="105"/>
          <w:sz w:val="24"/>
          <w:szCs w:val="24"/>
          <w:lang w:val="pl-PL"/>
        </w:rPr>
        <w:t>RqCompanyName</w:t>
      </w:r>
      <w:r w:rsidRPr="00F70C57">
        <w:rPr>
          <w:rFonts w:ascii="Times New Roman" w:hAnsi="Times New Roman"/>
          <w:w w:val="105"/>
          <w:sz w:val="24"/>
          <w:szCs w:val="24"/>
        </w:rPr>
        <w:t>}</w:t>
      </w:r>
      <w:r w:rsidRPr="00F70C57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именуем___ в дальнейшем «Подрядчик», в лице ____________________________ </w:t>
      </w:r>
      <w:r w:rsidRPr="00F70C57">
        <w:rPr>
          <w:rFonts w:ascii="Times New Roman" w:hAnsi="Times New Roman"/>
          <w:sz w:val="24"/>
          <w:szCs w:val="24"/>
          <w:lang w:eastAsia="ru-RU"/>
        </w:rPr>
        <w:t>{</w:t>
      </w:r>
      <w:r w:rsidRPr="00F70C57">
        <w:rPr>
          <w:rFonts w:ascii="Times New Roman" w:hAnsi="Times New Roman"/>
          <w:w w:val="105"/>
          <w:sz w:val="24"/>
          <w:szCs w:val="24"/>
          <w:lang w:val="en-US"/>
        </w:rPr>
        <w:t>RequisiteRqDirector</w:t>
      </w:r>
      <w:r w:rsidRPr="00F70C57">
        <w:rPr>
          <w:rFonts w:ascii="Times New Roman" w:hAnsi="Times New Roman"/>
          <w:w w:val="105"/>
          <w:sz w:val="24"/>
          <w:szCs w:val="24"/>
          <w:lang w:val="uk-UA"/>
        </w:rPr>
        <w:t>}</w:t>
      </w:r>
      <w:r w:rsidRPr="00F70C57">
        <w:rPr>
          <w:rFonts w:ascii="Times New Roman" w:hAnsi="Times New Roman"/>
          <w:sz w:val="24"/>
          <w:szCs w:val="24"/>
        </w:rPr>
        <w:t xml:space="preserve">, </w:t>
      </w:r>
      <w:r w:rsidRPr="00F70C57">
        <w:rPr>
          <w:rFonts w:ascii="Times New Roman" w:hAnsi="Times New Roman"/>
          <w:color w:val="000000"/>
          <w:sz w:val="24"/>
          <w:szCs w:val="24"/>
          <w:lang w:eastAsia="ru-RU"/>
        </w:rPr>
        <w:t>действующего на основании ___________________, с другой стороны, именуемые в дальнейшем Стороны, заключили настоящий Договор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 нижеследующем:</w:t>
      </w:r>
      <w:r>
        <w:t xml:space="preserve"> 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1. Предмет договора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1.1. Подрядчик обязуется выполнить по заданию Заказчика работу, указанную в п.1.2 настоящего Договора и сдать ее результат Заказчику, а Заказчик обязуется принять результат работ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ы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и оплатить его.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1.2. Подрядчик обязуется выполнить следующие работы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настоящему Договору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br/>
        <w:t>(далее Р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аботы).</w:t>
      </w:r>
    </w:p>
    <w:p w:rsidR="006C3F26" w:rsidRDefault="004136EC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Место проведения работ: _______________________________________ </w:t>
      </w:r>
    </w:p>
    <w:p w:rsidR="004136EC" w:rsidRDefault="004136EC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Объем предстоящих работ: __________________________________________ </w:t>
      </w:r>
    </w:p>
    <w:p w:rsidR="004136EC" w:rsidRPr="00F57EDA" w:rsidRDefault="004136EC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913F9" w:rsidRPr="00F57EDA" w:rsidRDefault="004136EC" w:rsidP="009F745D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В случаях, предусмотренных действующим законодательством Республики Казахстан либо соглашением Сторон д</w:t>
      </w:r>
      <w:r w:rsidR="00A913F9"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ля выполнения указанных работ Заказчик обязуется представить в срок до </w:t>
      </w:r>
      <w:r w:rsidR="00A913F9"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="00A913F9"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="00A913F9"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="00A913F9"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="00A913F9"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="00A913F9"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необходимую проектную 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/или</w:t>
      </w:r>
      <w:r w:rsidR="00A913F9"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сметную документацию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 которая является неотъемлемой частью настоящего договора.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1.3. Срок выполнения работ с 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 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 Подрядчик имеет право выполнить работы досрочно.</w:t>
      </w:r>
    </w:p>
    <w:p w:rsidR="004136EC" w:rsidRPr="00F57EDA" w:rsidRDefault="004136EC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До начала работ Заказчик обязан подготовить место работ: обеспечить подъездные пути, освободить помещение от посторонних предметов, решить вопрос с местом складирования отходов производства ра</w:t>
      </w:r>
      <w:r w:rsidR="00F71BCE">
        <w:rPr>
          <w:rFonts w:ascii="Times New Roman" w:hAnsi="Times New Roman"/>
          <w:color w:val="000000"/>
          <w:sz w:val="24"/>
          <w:szCs w:val="24"/>
          <w:lang w:eastAsia="ru-RU"/>
        </w:rPr>
        <w:t>б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от и бесперебойным их вывозом, согласовать проведение подрядных работ с третьими лицами и органами местной власти и управления, если таковое согласование для данного вида работ предусмотрено действующим законодательством Республики Казахстан.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1.4. Работа считается выполненной после подписания Сторонами акта сдачи-приемки работ.</w:t>
      </w:r>
    </w:p>
    <w:p w:rsidR="004136EC" w:rsidRPr="00F57EDA" w:rsidRDefault="004136EC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1.5. Работа выполняется силами, инструментом и средствами Подрядчика из (расходных) материалов Заказчика. Закуп и доставка к месту работ материалов Заказчика может быть поручен Подрядчику с оплатой расходов по доставке.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lastRenderedPageBreak/>
        <w:t>2. Сумма договора и порядок расчетов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2.1. Сумма настоящего Договора состав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ляет </w:t>
      </w:r>
      <w:r w:rsidRPr="004E5E7D">
        <w:rPr>
          <w:rFonts w:ascii="Times New Roman" w:hAnsi="Times New Roman"/>
          <w:sz w:val="24"/>
          <w:szCs w:val="24"/>
          <w:lang w:eastAsia="ru-RU"/>
        </w:rPr>
        <w:t>{</w:t>
      </w:r>
      <w:r w:rsidRPr="004E5E7D">
        <w:rPr>
          <w:rFonts w:ascii="Times New Roman" w:hAnsi="Times New Roman"/>
          <w:sz w:val="24"/>
          <w:szCs w:val="24"/>
          <w:lang w:val="pl-PL" w:eastAsia="ru-RU"/>
        </w:rPr>
        <w:t>TotalSum</w:t>
      </w:r>
      <w:r w:rsidRPr="004E5E7D">
        <w:rPr>
          <w:rFonts w:ascii="Times New Roman" w:hAnsi="Times New Roman"/>
          <w:sz w:val="24"/>
          <w:szCs w:val="24"/>
          <w:lang w:eastAsia="ru-RU"/>
        </w:rPr>
        <w:t>}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том числе НДС </w:t>
      </w:r>
      <w:r w:rsidRPr="004E5E7D">
        <w:rPr>
          <w:rFonts w:ascii="Times New Roman" w:hAnsi="Times New Roman"/>
          <w:sz w:val="24"/>
          <w:szCs w:val="24"/>
          <w:lang w:eastAsia="ru-RU"/>
        </w:rPr>
        <w:t>{TotalTax}.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2.2. Оплата по настоящему Договору производится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поэтапно с авансовым платежом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путем перечисления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безналичных денежных средств на расчетный счет Подрядчика.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2.3. Размер авансового платежа составляет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% от суммы Договора, а именно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, в том числе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НДС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которые оплачиваются в течение ____ </w:t>
      </w:r>
      <w:r w:rsidR="00B4121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банковских 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>дней с даты подписания Договора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Оплата оставшейся части в размере 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, включая НДС производится в течение </w:t>
      </w:r>
      <w:proofErr w:type="gramStart"/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B41212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банковских</w:t>
      </w:r>
      <w:proofErr w:type="gramEnd"/>
      <w:r w:rsidR="00B41212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дней со дня подписания Сторонами акта сдачи-приемки работ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>, а при поэтапной сдаче рабо</w:t>
      </w:r>
      <w:r w:rsidR="00236A23">
        <w:rPr>
          <w:rFonts w:ascii="Times New Roman" w:hAnsi="Times New Roman"/>
          <w:color w:val="000000"/>
          <w:sz w:val="24"/>
          <w:szCs w:val="24"/>
          <w:lang w:eastAsia="ru-RU"/>
        </w:rPr>
        <w:t>т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– со дня подписания (промежуточного) акта сдачи-приемки выполненных работ согласно проектно-сметной документации к настоящему договору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 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  <w:t>(В случае выполнения работ отдельными этапами авансирование осуществляется поэтапно)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2.4. Цена работ на период действия Договора является фиксированной и пересмотру не подлежит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>, за исключением случаев непредвиденных (скрытых) работ, не выпо</w:t>
      </w:r>
      <w:r w:rsidR="00F71BCE">
        <w:rPr>
          <w:rFonts w:ascii="Times New Roman" w:hAnsi="Times New Roman"/>
          <w:color w:val="000000"/>
          <w:sz w:val="24"/>
          <w:szCs w:val="24"/>
          <w:lang w:eastAsia="ru-RU"/>
        </w:rPr>
        <w:t>л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>нение которых значительно повлияет на качество работ либо значительно отодвинет сроки выполнения работ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335D6B" w:rsidRPr="00F57EDA" w:rsidRDefault="00335D6B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2.5. О скрытых (непредвиденных) работах Подрядчик незамедлительно уведомляет Заказчика, а Заказчик не позднее 3 календарных дней принимает решение о заключении допонительного соглашения к настоящему договору на дополнительные работы либо о расторжении договора в связи с нецелесооразностью их продолжения в порядке, предусмотренном пунктом 3.1.2. настоящего договора.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3.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Права и обязанности сторон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3.1. Заказчик имеет право: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3.1.1. Во всякое время проверять ход и качество работы, выполняемой Подрядчиком, н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 вмешиваясь в его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деятельность.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3.1.2. Отказаться от исполнения Договора в любое время до сдачи ему результата работы, уплатив Подрядчику часть установленной цены пропорционально части работы, выполненной до получения извещения об отказе Заказчика от исполнения Договора.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3.2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 Заказчик обязан: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3.2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.1. В течение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дней после получения от Подрядчика извещения об окончании работы (этапа работ) либо по истечении срока, указанного в п. 1.3 настоящего Договора, осмотреть и принять результаты работы, а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при обнаружении отступлений от Д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оговора, ухудшающих результаты работы, или иных недостатков в работе немедленно уведомить об этом Подрядчика.</w:t>
      </w:r>
    </w:p>
    <w:p w:rsidR="00A913F9" w:rsidRDefault="00A913F9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3.2</w:t>
      </w:r>
      <w:r w:rsidRPr="00F57EDA">
        <w:rPr>
          <w:rFonts w:ascii="Times New Roman" w:hAnsi="Times New Roman" w:cs="Times New Roman"/>
          <w:color w:val="000000"/>
          <w:sz w:val="24"/>
          <w:szCs w:val="24"/>
        </w:rPr>
        <w:t xml:space="preserve">.2. Оплатить выполненные </w:t>
      </w:r>
      <w:r w:rsidRPr="00E86D87">
        <w:rPr>
          <w:rFonts w:ascii="Times New Roman" w:hAnsi="Times New Roman" w:cs="Times New Roman"/>
          <w:color w:val="000000"/>
          <w:sz w:val="24"/>
          <w:szCs w:val="24"/>
        </w:rPr>
        <w:t xml:space="preserve">Подрядчиком работы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в размерах и в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сроки, установленные настоящим Договором.</w:t>
      </w:r>
    </w:p>
    <w:p w:rsidR="00A913F9" w:rsidRPr="00C14BDA" w:rsidRDefault="00A913F9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</w:p>
    <w:p w:rsidR="00A913F9" w:rsidRDefault="00A913F9" w:rsidP="009F745D">
      <w:pPr>
        <w:pStyle w:val="ConsPlus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Подрядчик</w:t>
      </w:r>
      <w:r w:rsidRPr="00EB294F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:rsidR="00A913F9" w:rsidRPr="00EB294F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913F9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С</w:t>
      </w:r>
      <w:r w:rsidRPr="00EB294F">
        <w:rPr>
          <w:rFonts w:ascii="Times New Roman" w:hAnsi="Times New Roman" w:cs="Times New Roman"/>
          <w:sz w:val="24"/>
          <w:szCs w:val="24"/>
        </w:rPr>
        <w:t>амостоятельно определять способы выполнения задания Заказчика;</w:t>
      </w:r>
    </w:p>
    <w:p w:rsidR="00A913F9" w:rsidRPr="00EB294F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913F9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О</w:t>
      </w:r>
      <w:r w:rsidRPr="00EB294F">
        <w:rPr>
          <w:rFonts w:ascii="Times New Roman" w:hAnsi="Times New Roman" w:cs="Times New Roman"/>
          <w:sz w:val="24"/>
          <w:szCs w:val="24"/>
        </w:rPr>
        <w:t>тказ</w:t>
      </w:r>
      <w:r>
        <w:rPr>
          <w:rFonts w:ascii="Times New Roman" w:hAnsi="Times New Roman" w:cs="Times New Roman"/>
          <w:sz w:val="24"/>
          <w:szCs w:val="24"/>
        </w:rPr>
        <w:t>аться от исполнения настоящего Д</w:t>
      </w:r>
      <w:r w:rsidRPr="00EB294F">
        <w:rPr>
          <w:rFonts w:ascii="Times New Roman" w:hAnsi="Times New Roman" w:cs="Times New Roman"/>
          <w:sz w:val="24"/>
          <w:szCs w:val="24"/>
        </w:rPr>
        <w:t xml:space="preserve">оговора полностью или частично в случае, если Заказчиком не созданы или ненадлежащим образом созданы условия, предусмотренные </w:t>
      </w:r>
      <w:r w:rsidR="00335D6B">
        <w:rPr>
          <w:rFonts w:ascii="Times New Roman" w:hAnsi="Times New Roman" w:cs="Times New Roman"/>
          <w:sz w:val="24"/>
          <w:szCs w:val="24"/>
        </w:rPr>
        <w:t>действующим законодательством</w:t>
      </w:r>
      <w:r w:rsidRPr="00EB294F">
        <w:rPr>
          <w:rFonts w:ascii="Times New Roman" w:hAnsi="Times New Roman" w:cs="Times New Roman"/>
          <w:sz w:val="24"/>
          <w:szCs w:val="24"/>
        </w:rPr>
        <w:t xml:space="preserve"> для безопасного выполнения работ;</w:t>
      </w:r>
    </w:p>
    <w:p w:rsidR="00A913F9" w:rsidRPr="00EB294F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A913F9" w:rsidRPr="00EB294F" w:rsidRDefault="00A913F9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3.3.3. П</w:t>
      </w:r>
      <w:r w:rsidRPr="00EB294F">
        <w:rPr>
          <w:rFonts w:ascii="Times New Roman" w:hAnsi="Times New Roman" w:cs="Times New Roman"/>
          <w:sz w:val="24"/>
          <w:szCs w:val="24"/>
        </w:rPr>
        <w:t xml:space="preserve">олучить оплату за качественно и в срок выполненную работу в сумме, порядке </w:t>
      </w:r>
      <w:r>
        <w:rPr>
          <w:rFonts w:ascii="Times New Roman" w:hAnsi="Times New Roman" w:cs="Times New Roman"/>
          <w:sz w:val="24"/>
          <w:szCs w:val="24"/>
        </w:rPr>
        <w:t>и сроки, оговоренные настоящим Д</w:t>
      </w:r>
      <w:r w:rsidRPr="00EB294F">
        <w:rPr>
          <w:rFonts w:ascii="Times New Roman" w:hAnsi="Times New Roman" w:cs="Times New Roman"/>
          <w:sz w:val="24"/>
          <w:szCs w:val="24"/>
        </w:rPr>
        <w:t>оговором.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26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 Подрядчик обязан: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.1. Выполнить все работы в объеме и в сроки, предусмотренные календарным планом выполнения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работ, 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и сдать работы Заказчику в состоянии, соответствующем условиям настоящего Договора.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.2. Согласовывать с Заказчиком заключение дого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воров субподряда со специализи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рованными организациями, привлекаемыми для выполнения работ по настоящему Договору, и обеспечивать контроль над ходом выполняемых ими работ.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.3. По окончании работы передать ее результат и права на не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Заказчику, а также передать Заказчику информацию, необходимую для эксплуатации и иного использования результата работ.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.4. Предоставить срок гарантии нормального функционирования результатов работы </w:t>
      </w:r>
      <w:proofErr w:type="gramStart"/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на 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месяцев</w:t>
      </w:r>
      <w:proofErr w:type="gramEnd"/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 даты подписания Сторонами акта сдачи-приемки работ или акта устранения недостатков, за исключением случаев преднамеренного повреждения указанных результатов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третьими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лиц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ами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.5. При обнаружении в период гарантийного срока эксплуатации недостатков работ устранить их за свой счет в срок, не превышающий 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 При этом гарантийный срок продлевается на период устранения недостатков.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3.4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.6. Возвратить по окончании работ неиспользованные материалы и имущество, предоставленные Заказчиком для производства работ, в том состоянии, в котором они были предоставлены ранее.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4. Порядок сдачи и приемки работ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4.1. Подрядчик обязан в письменной форме известить Заказчика о выполнении работ.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4.2. Сдача результатов работ Подрядчиком и приемка их Заказчиком производится в соответствии с гражданским законодательством и оформляется актом сдачи-приемки работ, подписываемым обеими Сторонами, с указанием недостатков (в случае их обнаружения), а также сроков и порядка их устранения. 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  <w:t>В случае выявления несоответствия результатов выполненных работ условиям настоящего Договора Заказчик незамедлительно уведомляет об этом Подрядчика, составляет акт устранения недостатков с указанием сроков их исправлений и направляет его Подрядчику. 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Подрядчик обязан в течение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со дня получения указанного акта устранить выявленные недостатки за свой счет.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4.3. Датой выполнения работ считается дата подписания Сторонами акта сдачи-приемки выполненных работ или акта устранения недостатков. 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  <w:t>(В случае выполнения работ отдельными этапами сдача-приемка выполненных работ осуществляется п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оэтапно).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5. Ответственность сторон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5.1. За нарушение установленного по Договору конечного срока выполнения работ и за нарушение сроков выполнения этапов, если они предусмотрены по Договору, Подрядчик, при наличии письменной претензии, уплачивает Заказчику пеню в размере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% цены работ или этапа за каждый день просрочки, но не более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% </w:t>
      </w:r>
      <w:r w:rsidR="00335D6B">
        <w:rPr>
          <w:rFonts w:ascii="Times New Roman" w:hAnsi="Times New Roman"/>
          <w:color w:val="000000"/>
          <w:sz w:val="24"/>
          <w:szCs w:val="24"/>
          <w:lang w:eastAsia="ru-RU"/>
        </w:rPr>
        <w:t>от суммы договора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335D6B" w:rsidRPr="00F57EDA" w:rsidRDefault="00335D6B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случае, если просрочка работ явилась следствием просрочки поставки необходимых (расходных) материалов либо вины Заказчика в неподготовке места работ к началу производства </w:t>
      </w:r>
      <w:proofErr w:type="gramStart"/>
      <w:r>
        <w:rPr>
          <w:rFonts w:ascii="Times New Roman" w:hAnsi="Times New Roman"/>
          <w:color w:val="000000"/>
          <w:sz w:val="24"/>
          <w:szCs w:val="24"/>
          <w:lang w:eastAsia="ru-RU"/>
        </w:rPr>
        <w:t>работ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либо просрочки оплаты этапов работ, срок работ продлевается на соответствующее количество дней.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5.2. При несоблюдении предусмотренных настоящим Договором сроков платежей Заказчик, при наличии письменной претензии, уплачивает Подрядчику пеню в размере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% не перечисленной в срок суммы за каждый день просрочки, но не более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% 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от суммы договора.</w:t>
      </w:r>
    </w:p>
    <w:p w:rsidR="00EE1032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5.3.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За качество материалов, предоставленных Заказчиком, несет ответственность Заказчик, за качество матери</w:t>
      </w:r>
      <w:r w:rsidR="00236A23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лов, предоставленных Подрядчиком, несет ответственность Подрядчик.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Ответственность сторон в иных случаях определяется в соответствии с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действующим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законодательством 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Республики Казахстан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5.4. Уплата неустойки не освобождает Стороны от исполнения обязательств по настоящему Договору или устранения нарушений.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sz w:val="24"/>
          <w:szCs w:val="24"/>
          <w:lang w:eastAsia="ru-RU"/>
        </w:rPr>
        <w:t>6. Действие обстоятельств непреодолимой силы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6.1. </w:t>
      </w:r>
      <w:r w:rsidRPr="00517E25">
        <w:rPr>
          <w:rFonts w:ascii="Times New Roman" w:hAnsi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</w:t>
      </w:r>
      <w:r w:rsidR="00EE1032">
        <w:rPr>
          <w:rFonts w:ascii="Times New Roman" w:hAnsi="Times New Roman"/>
          <w:sz w:val="24"/>
          <w:szCs w:val="24"/>
        </w:rPr>
        <w:t xml:space="preserve"> под которыми в настоящем договоре понимаются: война и военные действия</w:t>
      </w:r>
      <w:r w:rsidRPr="00517E25">
        <w:rPr>
          <w:rFonts w:ascii="Times New Roman" w:hAnsi="Times New Roman"/>
          <w:sz w:val="24"/>
          <w:szCs w:val="24"/>
        </w:rPr>
        <w:t>, стихийн</w:t>
      </w:r>
      <w:r w:rsidR="00EE1032">
        <w:rPr>
          <w:rFonts w:ascii="Times New Roman" w:hAnsi="Times New Roman"/>
          <w:sz w:val="24"/>
          <w:szCs w:val="24"/>
        </w:rPr>
        <w:t>ые</w:t>
      </w:r>
      <w:r w:rsidRPr="00517E25">
        <w:rPr>
          <w:rFonts w:ascii="Times New Roman" w:hAnsi="Times New Roman"/>
          <w:sz w:val="24"/>
          <w:szCs w:val="24"/>
        </w:rPr>
        <w:t xml:space="preserve"> бедствия</w:t>
      </w:r>
      <w:r w:rsidR="00EE1032">
        <w:rPr>
          <w:rFonts w:ascii="Times New Roman" w:hAnsi="Times New Roman"/>
          <w:sz w:val="24"/>
          <w:szCs w:val="24"/>
        </w:rPr>
        <w:t xml:space="preserve"> и погодные </w:t>
      </w:r>
      <w:proofErr w:type="gramStart"/>
      <w:r w:rsidR="00EE1032">
        <w:rPr>
          <w:rFonts w:ascii="Times New Roman" w:hAnsi="Times New Roman"/>
          <w:sz w:val="24"/>
          <w:szCs w:val="24"/>
        </w:rPr>
        <w:t>явления</w:t>
      </w:r>
      <w:r w:rsidRPr="00517E25">
        <w:rPr>
          <w:rFonts w:ascii="Times New Roman" w:hAnsi="Times New Roman"/>
          <w:sz w:val="24"/>
          <w:szCs w:val="24"/>
        </w:rPr>
        <w:t xml:space="preserve">, </w:t>
      </w:r>
      <w:r w:rsidR="00EE1032">
        <w:rPr>
          <w:rFonts w:ascii="Times New Roman" w:hAnsi="Times New Roman"/>
          <w:sz w:val="24"/>
          <w:szCs w:val="24"/>
        </w:rPr>
        <w:t xml:space="preserve"> </w:t>
      </w:r>
      <w:r w:rsidRPr="00517E25">
        <w:rPr>
          <w:rFonts w:ascii="Times New Roman" w:hAnsi="Times New Roman"/>
          <w:sz w:val="24"/>
          <w:szCs w:val="24"/>
        </w:rPr>
        <w:t>наводнени</w:t>
      </w:r>
      <w:r w:rsidR="00EE1032">
        <w:rPr>
          <w:rFonts w:ascii="Times New Roman" w:hAnsi="Times New Roman"/>
          <w:sz w:val="24"/>
          <w:szCs w:val="24"/>
        </w:rPr>
        <w:t>я</w:t>
      </w:r>
      <w:proofErr w:type="gramEnd"/>
      <w:r w:rsidRPr="00517E25">
        <w:rPr>
          <w:rFonts w:ascii="Times New Roman" w:hAnsi="Times New Roman"/>
          <w:sz w:val="24"/>
          <w:szCs w:val="24"/>
        </w:rPr>
        <w:t>, землетрясени</w:t>
      </w:r>
      <w:r w:rsidR="00EE1032">
        <w:rPr>
          <w:rFonts w:ascii="Times New Roman" w:hAnsi="Times New Roman"/>
          <w:sz w:val="24"/>
          <w:szCs w:val="24"/>
        </w:rPr>
        <w:t>я</w:t>
      </w:r>
      <w:r w:rsidRPr="00517E25">
        <w:rPr>
          <w:rFonts w:ascii="Times New Roman" w:hAnsi="Times New Roman"/>
          <w:sz w:val="24"/>
          <w:szCs w:val="24"/>
        </w:rPr>
        <w:t>, забастовк</w:t>
      </w:r>
      <w:r w:rsidR="00EE1032">
        <w:rPr>
          <w:rFonts w:ascii="Times New Roman" w:hAnsi="Times New Roman"/>
          <w:sz w:val="24"/>
          <w:szCs w:val="24"/>
        </w:rPr>
        <w:t>и</w:t>
      </w:r>
      <w:r w:rsidRPr="00517E25">
        <w:rPr>
          <w:rFonts w:ascii="Times New Roman" w:hAnsi="Times New Roman"/>
          <w:sz w:val="24"/>
          <w:szCs w:val="24"/>
        </w:rPr>
        <w:t xml:space="preserve">, </w:t>
      </w:r>
      <w:r w:rsidR="00EE1032">
        <w:rPr>
          <w:rFonts w:ascii="Times New Roman" w:hAnsi="Times New Roman"/>
          <w:sz w:val="24"/>
          <w:szCs w:val="24"/>
        </w:rPr>
        <w:t xml:space="preserve">массовые беспорядки, </w:t>
      </w:r>
      <w:r w:rsidRPr="00517E25">
        <w:rPr>
          <w:rFonts w:ascii="Times New Roman" w:hAnsi="Times New Roman"/>
          <w:sz w:val="24"/>
          <w:szCs w:val="24"/>
        </w:rPr>
        <w:t>, а также действи</w:t>
      </w:r>
      <w:r w:rsidR="00EE1032">
        <w:rPr>
          <w:rFonts w:ascii="Times New Roman" w:hAnsi="Times New Roman"/>
          <w:sz w:val="24"/>
          <w:szCs w:val="24"/>
        </w:rPr>
        <w:t>я органов</w:t>
      </w:r>
      <w:r w:rsidRPr="00517E25">
        <w:rPr>
          <w:rFonts w:ascii="Times New Roman" w:hAnsi="Times New Roman"/>
          <w:sz w:val="24"/>
          <w:szCs w:val="24"/>
        </w:rPr>
        <w:t xml:space="preserve"> власт</w:t>
      </w:r>
      <w:r w:rsidR="00EE1032">
        <w:rPr>
          <w:rFonts w:ascii="Times New Roman" w:hAnsi="Times New Roman"/>
          <w:sz w:val="24"/>
          <w:szCs w:val="24"/>
        </w:rPr>
        <w:t>и и управления</w:t>
      </w:r>
      <w:r w:rsidRPr="00517E25">
        <w:rPr>
          <w:rFonts w:ascii="Times New Roman" w:hAnsi="Times New Roman"/>
          <w:sz w:val="24"/>
          <w:szCs w:val="24"/>
        </w:rPr>
        <w:t>, которые</w:t>
      </w:r>
      <w:r w:rsidR="00EE1032">
        <w:rPr>
          <w:rFonts w:ascii="Times New Roman" w:hAnsi="Times New Roman"/>
          <w:sz w:val="24"/>
          <w:szCs w:val="24"/>
        </w:rPr>
        <w:t xml:space="preserve">  делают невозможным либо затруднительным</w:t>
      </w:r>
      <w:r w:rsidRPr="00517E25">
        <w:rPr>
          <w:rFonts w:ascii="Times New Roman" w:hAnsi="Times New Roman"/>
          <w:sz w:val="24"/>
          <w:szCs w:val="24"/>
        </w:rPr>
        <w:t xml:space="preserve"> выполнение обязательств по Договору.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6.2. 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Документ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, выданн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6.3.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6.4.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7. Порядок разрешения споров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Срок ответа на претензию по настоящему договору составляет 10 календарных дней.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7.2. В случае невозможности разрешения разногласий путем переговоров они подлежат рассмотрению в 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суде по месту нахождения ответчика.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8. Порядок изменения и расторжения договора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EE1032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8.2. Досрочное расторжение Договора может иметь место в соответствии с п. 6.4 настоящего Договора </w:t>
      </w:r>
      <w:r w:rsidR="00EE1032">
        <w:rPr>
          <w:rFonts w:ascii="Times New Roman" w:hAnsi="Times New Roman"/>
          <w:color w:val="000000"/>
          <w:sz w:val="24"/>
          <w:szCs w:val="24"/>
          <w:lang w:eastAsia="ru-RU"/>
        </w:rPr>
        <w:t>по основаниям, предусмотренным настоящим договором либо действующим законодательством Республики Казахстан.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913F9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8.3. Заказчик имеет право расторгнуть Договор в одностороннем порядке в соответствии с п. 3.1.2 настоящего Договора без возмещения Подрядчику убытков, связанных с расторжением договора.</w:t>
      </w:r>
    </w:p>
    <w:p w:rsidR="00EE1032" w:rsidRPr="00F57EDA" w:rsidRDefault="00EE1032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Подрядчик имеет право расторгнуть Договор в одностороннем порядке и потребовать оплаты фактически выполненных объемов работ, в случае просрочки оплаты со стороны Заказчика этапов работ более чем на 10 календарных дней либо отказа Заказчика оплатить непредвиденные (скрытые) работы.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8.4.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</w:t>
      </w:r>
      <w:proofErr w:type="gramStart"/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за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дней</w:t>
      </w:r>
      <w:proofErr w:type="gramEnd"/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до предполагаемой даты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расторжения настоящего Договора.</w:t>
      </w:r>
    </w:p>
    <w:p w:rsidR="00A913F9" w:rsidRPr="00474EEE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74EEE">
        <w:rPr>
          <w:rFonts w:ascii="Times New Roman" w:hAnsi="Times New Roman"/>
          <w:b/>
          <w:color w:val="000000"/>
          <w:sz w:val="24"/>
          <w:szCs w:val="24"/>
          <w:lang w:eastAsia="ru-RU"/>
        </w:rPr>
        <w:t>9. Прочие условия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9.1. Настоящий Договор вступает в действие с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proofErr w:type="gramStart"/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38388B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proofErr w:type="gramEnd"/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действует до</w:t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или до исполнения Сторонами своих обязательств по договору.</w:t>
      </w:r>
      <w:r w:rsidR="00CD245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9.2.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9.3. Настоящий Договор составлен в двух экземплярах, имеющих одинаковую юридическую силу, по одному экземпляру для каждой из Сторон.</w:t>
      </w:r>
      <w:r w:rsidR="00CD2458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Все предыдущие договоренности и соглашен</w:t>
      </w:r>
      <w:r w:rsidR="00236A23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CD2458">
        <w:rPr>
          <w:rFonts w:ascii="Times New Roman" w:hAnsi="Times New Roman"/>
          <w:color w:val="000000"/>
          <w:sz w:val="24"/>
          <w:szCs w:val="24"/>
          <w:lang w:eastAsia="ru-RU"/>
        </w:rPr>
        <w:t>я Сторон по предмету настоящего договора принимаются в той редакции, в которой изложены в настоящем договоре.</w:t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9.4. Следующие приложения являются неотъемлемой частью настоящего Договора: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  <w:r w:rsidRPr="00F57EDA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ab/>
      </w:r>
    </w:p>
    <w:p w:rsidR="00A913F9" w:rsidRPr="00F57EDA" w:rsidRDefault="00A913F9" w:rsidP="009F745D">
      <w:pPr>
        <w:spacing w:before="100" w:beforeAutospacing="1" w:after="100" w:afterAutospacing="1" w:line="240" w:lineRule="auto"/>
        <w:ind w:firstLine="490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9.5. Вопросы, не урегулированные настоящим Договором, разрешаются в соответствии с действующим законодательством </w:t>
      </w:r>
      <w:r w:rsidR="00CD2458">
        <w:rPr>
          <w:rFonts w:ascii="Times New Roman" w:hAnsi="Times New Roman"/>
          <w:color w:val="000000"/>
          <w:sz w:val="24"/>
          <w:szCs w:val="24"/>
          <w:lang w:eastAsia="ru-RU"/>
        </w:rPr>
        <w:t>Республики Казахстан</w:t>
      </w:r>
      <w:r w:rsidRPr="00F57EDA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A913F9" w:rsidRPr="004130B5" w:rsidRDefault="00A913F9" w:rsidP="009F745D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pl-PL" w:eastAsia="ru-RU"/>
        </w:rPr>
        <w:t>10</w:t>
      </w:r>
      <w:r w:rsidRPr="004130B5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Реквизиты и подписи сторон</w:t>
      </w:r>
    </w:p>
    <w:tbl>
      <w:tblPr>
        <w:tblW w:w="4902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5147"/>
        <w:gridCol w:w="4113"/>
      </w:tblGrid>
      <w:tr w:rsidR="00236A23" w:rsidRPr="00891203" w:rsidTr="00236A23">
        <w:trPr>
          <w:cantSplit/>
          <w:trHeight w:val="5569"/>
          <w:tblCellSpacing w:w="15" w:type="dxa"/>
        </w:trPr>
        <w:tc>
          <w:tcPr>
            <w:tcW w:w="2755" w:type="pct"/>
          </w:tcPr>
          <w:p w:rsidR="00236A23" w:rsidRPr="004E5E7D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Заказчик</w:t>
            </w: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236A23" w:rsidRPr="004E5E7D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pl-PL"/>
              </w:rPr>
              <w:t>CompanyRequisiteRqCompanyName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236A23" w:rsidRPr="00D700CC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D700CC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  <w:r w:rsidRPr="00D700C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hAnsi="Times New Roman"/>
                <w:sz w:val="24"/>
                <w:szCs w:val="24"/>
                <w:lang w:val="en-US"/>
              </w:rPr>
              <w:t>CompanyRequisiteRq</w:t>
            </w:r>
            <w:ins w:id="0" w:author="Юрий Волошин" w:date="2018-06-29T14:33:00Z">
              <w:r w:rsidR="00C70CB9">
                <w:rPr>
                  <w:rFonts w:ascii="Times New Roman" w:hAnsi="Times New Roman"/>
                  <w:sz w:val="24"/>
                  <w:szCs w:val="24"/>
                  <w:lang w:val="pl-PL"/>
                </w:rPr>
                <w:t>Bin</w:t>
              </w:r>
            </w:ins>
            <w:del w:id="1" w:author="Юрий Волошин" w:date="2018-06-29T14:33:00Z">
              <w:r w:rsidRPr="004E5E7D" w:rsidDel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delText>Inn</w:delText>
              </w:r>
            </w:del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2" w:author="Юрий Волошин" w:date="2018-06-29T14:34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="00C70CB9"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ins w:id="3" w:author="Юрий Волошин" w:date="2018-06-29T14:33:00Z">
              <w:r w:rsidR="00C70CB9" w:rsidRPr="00C70CB9">
                <w:rPr>
                  <w:rFonts w:ascii="Times New Roman" w:hAnsi="Times New Roman"/>
                  <w:sz w:val="24"/>
                  <w:szCs w:val="24"/>
                  <w:lang w:eastAsia="ru-RU"/>
                  <w:rPrChange w:id="4" w:author="Юрий Волошин" w:date="2018-06-29T14:34:00Z">
                    <w:rPr>
                      <w:rFonts w:ascii="Times New Roman" w:hAnsi="Times New Roman"/>
                      <w:sz w:val="24"/>
                      <w:szCs w:val="24"/>
                      <w:lang w:val="pl-PL" w:eastAsia="ru-RU"/>
                    </w:rPr>
                  </w:rPrChange>
                </w:rPr>
                <w:t>: {</w:t>
              </w:r>
              <w:r w:rsidR="00C70CB9" w:rsidRPr="004E5E7D">
                <w:rPr>
                  <w:rFonts w:ascii="Times New Roman" w:hAnsi="Times New Roman"/>
                  <w:w w:val="105"/>
                  <w:sz w:val="24"/>
                  <w:szCs w:val="24"/>
                  <w:lang w:val="en-US"/>
                </w:rPr>
                <w:t>My</w:t>
              </w:r>
              <w:r w:rsidR="00C70CB9"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CompanyRequisiteRq</w:t>
              </w:r>
            </w:ins>
            <w:ins w:id="5" w:author="Юрий Волошин" w:date="2018-06-29T14:34:00Z">
              <w:r w:rsidR="00C70CB9">
                <w:rPr>
                  <w:rFonts w:ascii="Times New Roman" w:hAnsi="Times New Roman"/>
                  <w:sz w:val="24"/>
                  <w:szCs w:val="24"/>
                  <w:lang w:val="pl-PL"/>
                </w:rPr>
                <w:t>Kbe</w:t>
              </w:r>
              <w:r w:rsidR="00C70CB9" w:rsidRPr="00C70CB9">
                <w:rPr>
                  <w:rFonts w:ascii="Times New Roman" w:hAnsi="Times New Roman"/>
                  <w:sz w:val="24"/>
                  <w:szCs w:val="24"/>
                  <w:rPrChange w:id="6" w:author="Юрий Волошин" w:date="2018-06-29T14:34:00Z">
                    <w:rPr>
                      <w:rFonts w:ascii="Times New Roman" w:hAnsi="Times New Roman"/>
                      <w:sz w:val="24"/>
                      <w:szCs w:val="24"/>
                      <w:lang w:val="pl-PL"/>
                    </w:rPr>
                  </w:rPrChange>
                </w:rPr>
                <w:t>}</w:t>
              </w:r>
            </w:ins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7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Адрес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8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sz w:val="24"/>
                <w:szCs w:val="24"/>
                <w:lang w:val="pl-PL"/>
              </w:rPr>
              <w:t>MyCompanyRequisiteRegisteredAddressText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9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ИИК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10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hAnsi="Times New Roman"/>
                <w:sz w:val="24"/>
                <w:szCs w:val="24"/>
                <w:lang w:val="pl-PL"/>
              </w:rPr>
              <w:t>CompanyBankDetailR</w:t>
            </w:r>
            <w:ins w:id="11" w:author="Юрий Волошин" w:date="2018-06-29T14:34:00Z">
              <w:r w:rsidR="00C70CB9">
                <w:rPr>
                  <w:rFonts w:ascii="Times New Roman" w:hAnsi="Times New Roman"/>
                  <w:sz w:val="24"/>
                  <w:szCs w:val="24"/>
                  <w:lang w:val="pl-PL"/>
                </w:rPr>
                <w:t>qIik</w:t>
              </w:r>
            </w:ins>
            <w:del w:id="12" w:author="Юрий Волошин" w:date="2018-06-29T14:34:00Z">
              <w:r w:rsidRPr="004E5E7D" w:rsidDel="00C70CB9">
                <w:rPr>
                  <w:rFonts w:ascii="Times New Roman" w:hAnsi="Times New Roman"/>
                  <w:sz w:val="24"/>
                  <w:szCs w:val="24"/>
                  <w:lang w:val="pl-PL"/>
                </w:rPr>
                <w:delText>qAccNum</w:delText>
              </w:r>
            </w:del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13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Банк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14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hAnsi="Times New Roman"/>
                <w:sz w:val="24"/>
                <w:szCs w:val="24"/>
                <w:lang w:val="pl-PL"/>
              </w:rPr>
              <w:t>CompanyBankDetailRqBankName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15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БИК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16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hAnsi="Times New Roman"/>
                <w:sz w:val="24"/>
                <w:szCs w:val="24"/>
                <w:lang w:val="en-US"/>
              </w:rPr>
              <w:t>CompanyBankDetailRqBik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17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236A23" w:rsidRPr="00C70CB9" w:rsidRDefault="00A210DB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18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{MyCompanyUfDirectorSign}" o:spid="_x0000_s1027" type="#_x0000_t75" alt="" style="position:absolute;margin-left:-.05pt;margin-top:14pt;width:76.4pt;height:29.7pt;z-index:2;visibility:visible;mso-wrap-edited:f;mso-width-percent:0;mso-height-percent:0;mso-wrap-distance-left:0;mso-wrap-distance-right:0;mso-width-percent:0;mso-height-percent:0">
                  <v:imagedata r:id="rId4" o:title=""/>
                </v:shape>
              </w:pict>
            </w:r>
            <w:r>
              <w:rPr>
                <w:noProof/>
                <w:lang w:eastAsia="ru-RU"/>
              </w:rPr>
              <w:pict>
                <v:shape id="{MyCompanyUfStamp}" o:spid="_x0000_s1026" type="#_x0000_t75" alt="" style="position:absolute;margin-left:-37.6pt;margin-top:19.45pt;width:107.7pt;height:107.7pt;z-index:1;visibility:visible;mso-wrap-edited:f;mso-width-percent:0;mso-height-percent:0;mso-wrap-distance-left:0;mso-wrap-distance-right:0;mso-width-percent:0;mso-height-percent:0">
                  <v:imagedata r:id="rId5" o:title=""/>
                </v:shape>
              </w:pict>
            </w:r>
            <w:r w:rsidR="00236A23" w:rsidRPr="00C70CB9">
              <w:rPr>
                <w:rFonts w:ascii="Times New Roman" w:hAnsi="Times New Roman"/>
                <w:sz w:val="24"/>
                <w:szCs w:val="24"/>
                <w:lang w:eastAsia="ru-RU"/>
                <w:rPrChange w:id="19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>______________/</w:t>
            </w:r>
            <w:r w:rsidR="00236A23" w:rsidRPr="00C70CB9">
              <w:rPr>
                <w:rFonts w:ascii="Times New Roman" w:hAnsi="Times New Roman"/>
                <w:w w:val="105"/>
                <w:sz w:val="24"/>
                <w:szCs w:val="24"/>
                <w:rPrChange w:id="20" w:author="Юрий Волошин" w:date="2018-06-29T14:33:00Z">
                  <w:rPr>
                    <w:rFonts w:ascii="Times New Roman" w:hAnsi="Times New Roman"/>
                    <w:w w:val="105"/>
                    <w:sz w:val="24"/>
                    <w:szCs w:val="24"/>
                    <w:lang w:val="en-US"/>
                  </w:rPr>
                </w:rPrChange>
              </w:rPr>
              <w:t>{</w:t>
            </w:r>
            <w:r w:rsidR="00236A23" w:rsidRPr="004E5E7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MyCompanyRequisiteRqDirector</w:t>
            </w:r>
            <w:r w:rsidR="00236A23" w:rsidRPr="00C70CB9">
              <w:rPr>
                <w:rFonts w:ascii="Times New Roman" w:hAnsi="Times New Roman"/>
                <w:w w:val="105"/>
                <w:sz w:val="24"/>
                <w:szCs w:val="24"/>
                <w:rPrChange w:id="21" w:author="Юрий Волошин" w:date="2018-06-29T14:33:00Z">
                  <w:rPr>
                    <w:rFonts w:ascii="Times New Roman" w:hAnsi="Times New Roman"/>
                    <w:w w:val="105"/>
                    <w:sz w:val="24"/>
                    <w:szCs w:val="24"/>
                    <w:lang w:val="en-US"/>
                  </w:rPr>
                </w:rPrChange>
              </w:rPr>
              <w:t>}</w:t>
            </w:r>
          </w:p>
          <w:p w:rsidR="00236A23" w:rsidRPr="004E5E7D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96" w:type="pct"/>
          </w:tcPr>
          <w:p w:rsidR="00236A23" w:rsidRPr="004E5E7D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Подрядчик</w:t>
            </w: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236A23" w:rsidRPr="00D700CC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70CB9">
              <w:rPr>
                <w:rFonts w:ascii="Times New Roman" w:hAnsi="Times New Roman"/>
                <w:w w:val="105"/>
                <w:sz w:val="24"/>
                <w:szCs w:val="24"/>
                <w:rPrChange w:id="22" w:author="Юрий Волошин" w:date="2018-06-29T14:33:00Z">
                  <w:rPr>
                    <w:rFonts w:ascii="Times New Roman" w:hAnsi="Times New Roman"/>
                    <w:w w:val="105"/>
                    <w:sz w:val="24"/>
                    <w:szCs w:val="24"/>
                    <w:lang w:val="pl-PL"/>
                  </w:rPr>
                </w:rPrChange>
              </w:rPr>
              <w:t>{</w:t>
            </w:r>
            <w:r w:rsidRPr="004F577C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RequisiteRqCompanyName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uk-UA"/>
              </w:rPr>
              <w:t>}</w:t>
            </w:r>
            <w:bookmarkStart w:id="23" w:name="_GoBack"/>
            <w:bookmarkEnd w:id="23"/>
          </w:p>
          <w:p w:rsidR="00236A23" w:rsidRPr="00D700CC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</w:t>
            </w: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ИН</w:t>
            </w:r>
            <w:r w:rsidRPr="00D700CC">
              <w:rPr>
                <w:rFonts w:ascii="Times New Roman" w:hAnsi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  <w:r w:rsidRPr="00D700C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sz w:val="24"/>
                <w:szCs w:val="24"/>
                <w:lang w:val="en-US"/>
              </w:rPr>
              <w:t>RequisiteRq</w:t>
            </w:r>
            <w:ins w:id="24" w:author="Юрий Волошин" w:date="2018-06-29T14:34:00Z">
              <w:r w:rsidR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t>Bin</w:t>
              </w:r>
            </w:ins>
            <w:del w:id="25" w:author="Юрий Волошин" w:date="2018-06-29T14:34:00Z">
              <w:r w:rsidRPr="004E5E7D" w:rsidDel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delText>Inn</w:delText>
              </w:r>
            </w:del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26" w:author="Юрий Волошин" w:date="2018-06-29T14:34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Кбе</w:t>
            </w:r>
            <w:ins w:id="27" w:author="Юрий Волошин" w:date="2018-06-29T14:34:00Z">
              <w:r w:rsidR="00C70CB9" w:rsidRPr="00C70CB9">
                <w:rPr>
                  <w:rFonts w:ascii="Times New Roman" w:hAnsi="Times New Roman"/>
                  <w:sz w:val="24"/>
                  <w:szCs w:val="24"/>
                  <w:lang w:eastAsia="ru-RU"/>
                  <w:rPrChange w:id="28" w:author="Юрий Волошин" w:date="2018-06-29T14:34:00Z">
                    <w:rPr>
                      <w:rFonts w:ascii="Times New Roman" w:hAnsi="Times New Roman"/>
                      <w:sz w:val="24"/>
                      <w:szCs w:val="24"/>
                      <w:lang w:val="pl-PL" w:eastAsia="ru-RU"/>
                    </w:rPr>
                  </w:rPrChange>
                </w:rPr>
                <w:t xml:space="preserve">: </w:t>
              </w:r>
              <w:r w:rsidR="00C70CB9"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{</w:t>
              </w:r>
              <w:r w:rsidR="00C70CB9" w:rsidRPr="004E5E7D">
                <w:rPr>
                  <w:rFonts w:ascii="Times New Roman" w:hAnsi="Times New Roman"/>
                  <w:sz w:val="24"/>
                  <w:szCs w:val="24"/>
                  <w:lang w:val="en-US"/>
                </w:rPr>
                <w:t>RequisiteRq</w:t>
              </w:r>
              <w:r w:rsidR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t>Kbe</w:t>
              </w:r>
              <w:r w:rsidR="00C70CB9" w:rsidRPr="004E5E7D">
                <w:rPr>
                  <w:rFonts w:ascii="Times New Roman" w:hAnsi="Times New Roman"/>
                  <w:sz w:val="24"/>
                  <w:szCs w:val="24"/>
                  <w:lang w:val="uk-UA"/>
                </w:rPr>
                <w:t>}</w:t>
              </w:r>
            </w:ins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29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Адрес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30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hAnsi="Times New Roman"/>
                <w:sz w:val="24"/>
                <w:szCs w:val="24"/>
                <w:lang w:val="en-US"/>
              </w:rPr>
              <w:t>RequisiteRegisteredAddressText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31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ИИК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32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hAnsi="Times New Roman"/>
                <w:sz w:val="24"/>
                <w:szCs w:val="24"/>
                <w:lang w:val="en-US"/>
              </w:rPr>
              <w:t>BankDetailRq</w:t>
            </w:r>
            <w:ins w:id="33" w:author="Юрий Волошин" w:date="2018-06-29T14:34:00Z">
              <w:r w:rsidR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t>Iik</w:t>
              </w:r>
            </w:ins>
            <w:del w:id="34" w:author="Юрий Волошин" w:date="2018-06-29T14:34:00Z">
              <w:r w:rsidRPr="004F577C" w:rsidDel="00C70CB9">
                <w:rPr>
                  <w:rFonts w:ascii="Times New Roman" w:hAnsi="Times New Roman"/>
                  <w:sz w:val="24"/>
                  <w:szCs w:val="24"/>
                  <w:lang w:val="en-US"/>
                </w:rPr>
                <w:delText>AccNum</w:delText>
              </w:r>
            </w:del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35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Банк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36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hAnsi="Times New Roman"/>
                <w:sz w:val="24"/>
                <w:szCs w:val="24"/>
                <w:lang w:val="en-US"/>
              </w:rPr>
              <w:t>BankDetailRqBankName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37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БИК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38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: 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hAnsi="Times New Roman"/>
                <w:sz w:val="24"/>
                <w:szCs w:val="24"/>
                <w:lang w:val="en-US"/>
              </w:rPr>
              <w:t>BankDetailRqBik</w:t>
            </w:r>
            <w:r w:rsidRPr="004E5E7D">
              <w:rPr>
                <w:rFonts w:ascii="Times New Roman" w:hAnsi="Times New Roman"/>
                <w:sz w:val="24"/>
                <w:szCs w:val="24"/>
                <w:lang w:val="uk-UA"/>
              </w:rPr>
              <w:t>}</w:t>
            </w: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39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</w:p>
          <w:p w:rsidR="00236A23" w:rsidRPr="00C70CB9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  <w:rPrChange w:id="40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</w:pP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41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en-US" w:eastAsia="ru-RU"/>
                  </w:rPr>
                </w:rPrChange>
              </w:rPr>
              <w:t xml:space="preserve">______________/ </w:t>
            </w:r>
            <w:r w:rsidRPr="00C70CB9">
              <w:rPr>
                <w:rFonts w:ascii="Times New Roman" w:hAnsi="Times New Roman"/>
                <w:sz w:val="24"/>
                <w:szCs w:val="24"/>
                <w:lang w:eastAsia="ru-RU"/>
                <w:rPrChange w:id="42" w:author="Юрий Волошин" w:date="2018-06-29T14:33:00Z">
                  <w:rPr>
                    <w:rFonts w:ascii="Times New Roman" w:hAnsi="Times New Roman"/>
                    <w:sz w:val="24"/>
                    <w:szCs w:val="24"/>
                    <w:lang w:val="pl-PL" w:eastAsia="ru-RU"/>
                  </w:rPr>
                </w:rPrChange>
              </w:rPr>
              <w:t>{</w:t>
            </w:r>
            <w:r w:rsidRPr="004E5E7D">
              <w:rPr>
                <w:rFonts w:ascii="Times New Roman" w:hAnsi="Times New Roman"/>
                <w:w w:val="105"/>
                <w:sz w:val="24"/>
                <w:szCs w:val="24"/>
                <w:lang w:val="en-US"/>
              </w:rPr>
              <w:t>RequisiteRqDirector</w:t>
            </w:r>
            <w:r w:rsidRPr="00C70CB9">
              <w:rPr>
                <w:rFonts w:ascii="Times New Roman" w:hAnsi="Times New Roman"/>
                <w:w w:val="105"/>
                <w:sz w:val="24"/>
                <w:szCs w:val="24"/>
                <w:rPrChange w:id="43" w:author="Юрий Волошин" w:date="2018-06-29T14:33:00Z">
                  <w:rPr>
                    <w:rFonts w:ascii="Times New Roman" w:hAnsi="Times New Roman"/>
                    <w:w w:val="105"/>
                    <w:sz w:val="24"/>
                    <w:szCs w:val="24"/>
                    <w:lang w:val="en-US"/>
                  </w:rPr>
                </w:rPrChange>
              </w:rPr>
              <w:t>}</w:t>
            </w:r>
          </w:p>
          <w:p w:rsidR="00236A23" w:rsidRPr="004E5E7D" w:rsidRDefault="00236A23" w:rsidP="00D83E52">
            <w:pPr>
              <w:spacing w:before="75" w:after="100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913F9" w:rsidRDefault="00A913F9"/>
    <w:sectPr w:rsidR="00A913F9" w:rsidSect="004F577C">
      <w:pgSz w:w="11906" w:h="16838"/>
      <w:pgMar w:top="1134" w:right="850" w:bottom="9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Юрий Волошин">
    <w15:presenceInfo w15:providerId="Windows Live" w15:userId="05eff0b47ae815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trackRevision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5D"/>
    <w:rsid w:val="00236A23"/>
    <w:rsid w:val="00312376"/>
    <w:rsid w:val="00335D6B"/>
    <w:rsid w:val="0038388B"/>
    <w:rsid w:val="004130B5"/>
    <w:rsid w:val="004136EC"/>
    <w:rsid w:val="00474EEE"/>
    <w:rsid w:val="004E5E7D"/>
    <w:rsid w:val="004F577C"/>
    <w:rsid w:val="00517E25"/>
    <w:rsid w:val="005D7BA7"/>
    <w:rsid w:val="006C3F26"/>
    <w:rsid w:val="00767F64"/>
    <w:rsid w:val="00891203"/>
    <w:rsid w:val="00940FA6"/>
    <w:rsid w:val="009F745D"/>
    <w:rsid w:val="00A210DB"/>
    <w:rsid w:val="00A913F9"/>
    <w:rsid w:val="00B41212"/>
    <w:rsid w:val="00C14BDA"/>
    <w:rsid w:val="00C70CB9"/>
    <w:rsid w:val="00CD2458"/>
    <w:rsid w:val="00D31350"/>
    <w:rsid w:val="00D700CC"/>
    <w:rsid w:val="00D83E52"/>
    <w:rsid w:val="00E86D87"/>
    <w:rsid w:val="00EB294F"/>
    <w:rsid w:val="00EE1032"/>
    <w:rsid w:val="00EE21B7"/>
    <w:rsid w:val="00F57EDA"/>
    <w:rsid w:val="00F62783"/>
    <w:rsid w:val="00F70C57"/>
    <w:rsid w:val="00F71BCE"/>
    <w:rsid w:val="00F81FED"/>
    <w:rsid w:val="00FB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DBDE3565-F5AB-6A49-9202-DAF1217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F745D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45D"/>
    <w:pPr>
      <w:widowControl w:val="0"/>
      <w:autoSpaceDE w:val="0"/>
      <w:autoSpaceDN w:val="0"/>
    </w:pPr>
    <w:rPr>
      <w:rFonts w:cs="Calibri"/>
      <w:sz w:val="22"/>
    </w:rPr>
  </w:style>
  <w:style w:type="paragraph" w:styleId="HTML">
    <w:name w:val="HTML Preformatted"/>
    <w:basedOn w:val="a"/>
    <w:link w:val="HTML0"/>
    <w:rsid w:val="009F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locked/>
    <w:rsid w:val="009F745D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semiHidden/>
    <w:rsid w:val="00413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{DocumentNumber}</vt:lpstr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{DocumentNumber}</dc:title>
  <dc:creator>Юрий Волошин</dc:creator>
  <cp:lastModifiedBy>Юрий Волошин</cp:lastModifiedBy>
  <cp:revision>6</cp:revision>
  <dcterms:created xsi:type="dcterms:W3CDTF">2018-06-29T10:16:00Z</dcterms:created>
  <dcterms:modified xsi:type="dcterms:W3CDTF">2018-06-29T12:36:00Z</dcterms:modified>
</cp:coreProperties>
</file>