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Договор поставки №</w:t>
      </w:r>
      <w:r w:rsidRPr="00AC3BDC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  <w:r w:rsidRPr="00AC3BDC">
        <w:rPr>
          <w:rFonts w:ascii="Times New Roman" w:hAnsi="Times New Roman"/>
          <w:b/>
          <w:w w:val="105"/>
          <w:sz w:val="26"/>
          <w:szCs w:val="26"/>
        </w:rPr>
        <w:t>{</w:t>
      </w:r>
      <w:r w:rsidRPr="00AC3BDC">
        <w:rPr>
          <w:rFonts w:ascii="Times New Roman" w:hAnsi="Times New Roman"/>
          <w:b/>
          <w:w w:val="105"/>
          <w:sz w:val="26"/>
          <w:szCs w:val="26"/>
          <w:lang w:val="en-US"/>
        </w:rPr>
        <w:t>DocumentNumber</w:t>
      </w:r>
      <w:r w:rsidRPr="00AC3BDC">
        <w:rPr>
          <w:rFonts w:ascii="Times New Roman" w:hAnsi="Times New Roman"/>
          <w:b/>
          <w:w w:val="105"/>
          <w:sz w:val="26"/>
          <w:szCs w:val="26"/>
        </w:rPr>
        <w:t>}</w:t>
      </w:r>
      <w:r w:rsidRPr="00AC3BDC">
        <w:rPr>
          <w:rFonts w:ascii="Times New Roman" w:hAnsi="Times New Roman"/>
          <w:b/>
          <w:bCs/>
          <w:lang w:val="uk-UA"/>
        </w:rPr>
        <w:t xml:space="preserve">   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64"/>
        <w:gridCol w:w="9031"/>
      </w:tblGrid>
      <w:tr w:rsidR="001D5056" w:rsidRPr="00876DB7" w:rsidTr="00D83E52">
        <w:trPr>
          <w:tblCellSpacing w:w="15" w:type="dxa"/>
        </w:trPr>
        <w:tc>
          <w:tcPr>
            <w:tcW w:w="0" w:type="auto"/>
            <w:vAlign w:val="center"/>
          </w:tcPr>
          <w:p w:rsidR="001D5056" w:rsidRPr="004E5E7D" w:rsidRDefault="001D5056" w:rsidP="00D83E52">
            <w:pPr>
              <w:spacing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1D5056" w:rsidRPr="004E5E7D" w:rsidRDefault="001D5056" w:rsidP="00D83E52">
            <w:pPr>
              <w:spacing w:after="100" w:afterAutospacing="1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/>
                <w:w w:val="105"/>
                <w:sz w:val="26"/>
                <w:szCs w:val="26"/>
              </w:rPr>
              <w:t>{</w:t>
            </w:r>
            <w:r w:rsidRPr="004E5E7D">
              <w:rPr>
                <w:rFonts w:ascii="Times New Roman" w:hAnsi="Times New Roman"/>
                <w:w w:val="105"/>
                <w:sz w:val="26"/>
                <w:szCs w:val="26"/>
                <w:lang w:val="en-US"/>
              </w:rPr>
              <w:t>DocumentCreateTime</w:t>
            </w:r>
            <w:r w:rsidRPr="004E5E7D">
              <w:rPr>
                <w:rFonts w:ascii="Times New Roman" w:hAnsi="Times New Roman"/>
                <w:w w:val="105"/>
                <w:sz w:val="26"/>
                <w:szCs w:val="26"/>
                <w:lang w:val="pl-PL"/>
              </w:rPr>
              <w:t>}</w:t>
            </w:r>
          </w:p>
        </w:tc>
      </w:tr>
    </w:tbl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w w:val="105"/>
          <w:sz w:val="24"/>
          <w:szCs w:val="24"/>
          <w:lang w:val="uk-UA"/>
        </w:rPr>
        <w:t>{Requisite</w:t>
      </w:r>
      <w:r w:rsidRPr="004E5E7D">
        <w:rPr>
          <w:rFonts w:ascii="Times New Roman" w:hAnsi="Times New Roman"/>
          <w:w w:val="105"/>
          <w:sz w:val="24"/>
          <w:szCs w:val="24"/>
          <w:lang w:val="pl-PL"/>
        </w:rPr>
        <w:t>RqCompanyName</w:t>
      </w:r>
      <w:r w:rsidRPr="004E5E7D">
        <w:rPr>
          <w:rFonts w:ascii="Times New Roman" w:hAnsi="Times New Roman"/>
          <w:w w:val="105"/>
          <w:sz w:val="24"/>
          <w:szCs w:val="24"/>
        </w:rPr>
        <w:t>}</w:t>
      </w:r>
      <w:r w:rsidRPr="004E5E7D">
        <w:rPr>
          <w:rFonts w:cs="Calibri"/>
          <w:w w:val="105"/>
          <w:sz w:val="24"/>
          <w:szCs w:val="24"/>
        </w:rPr>
        <w:t xml:space="preserve"> </w:t>
      </w:r>
      <w:r w:rsidRPr="004E5E7D">
        <w:rPr>
          <w:rFonts w:ascii="Times New Roman" w:hAnsi="Times New Roman"/>
          <w:sz w:val="24"/>
          <w:szCs w:val="24"/>
          <w:lang w:eastAsia="ru-RU"/>
        </w:rPr>
        <w:t>именуем__ в дальнейшем «Покупатель», в лице</w:t>
      </w:r>
      <w:r w:rsidRPr="00B7361A">
        <w:rPr>
          <w:rFonts w:ascii="Times New Roman" w:hAnsi="Times New Roman"/>
          <w:sz w:val="24"/>
          <w:szCs w:val="24"/>
          <w:lang w:eastAsia="ru-RU"/>
        </w:rPr>
        <w:t>________________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{</w:t>
      </w:r>
      <w:r w:rsidRPr="004E5E7D">
        <w:rPr>
          <w:rFonts w:ascii="Times New Roman" w:hAnsi="Times New Roman"/>
          <w:sz w:val="24"/>
          <w:szCs w:val="24"/>
          <w:lang w:val="pl-PL" w:eastAsia="ru-RU"/>
        </w:rPr>
        <w:t>RequisiteRqDirector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}, действующего на основании ____________, с одной стороны, и </w:t>
      </w:r>
      <w:r w:rsidRPr="004E5E7D">
        <w:rPr>
          <w:rFonts w:ascii="Times New Roman" w:hAnsi="Times New Roman"/>
          <w:w w:val="105"/>
          <w:sz w:val="24"/>
          <w:szCs w:val="24"/>
          <w:lang w:val="uk-UA"/>
        </w:rPr>
        <w:t>{</w:t>
      </w:r>
      <w:r w:rsidRPr="004E5E7D">
        <w:rPr>
          <w:rFonts w:ascii="Times New Roman" w:hAnsi="Times New Roman"/>
          <w:w w:val="105"/>
          <w:sz w:val="24"/>
          <w:szCs w:val="24"/>
          <w:lang w:val="en-US"/>
        </w:rPr>
        <w:t>My</w:t>
      </w:r>
      <w:r w:rsidRPr="004E5E7D">
        <w:rPr>
          <w:rFonts w:ascii="Times New Roman" w:hAnsi="Times New Roman"/>
          <w:w w:val="105"/>
          <w:sz w:val="24"/>
          <w:szCs w:val="24"/>
          <w:lang w:val="pl-PL"/>
        </w:rPr>
        <w:t>CompanyRequisiteRqCompanyName</w:t>
      </w:r>
      <w:r w:rsidRPr="004E5E7D">
        <w:rPr>
          <w:rFonts w:ascii="Times New Roman" w:hAnsi="Times New Roman"/>
          <w:w w:val="105"/>
          <w:sz w:val="24"/>
          <w:szCs w:val="24"/>
        </w:rPr>
        <w:t>}</w:t>
      </w:r>
      <w:r w:rsidRPr="004E5E7D">
        <w:rPr>
          <w:rFonts w:ascii="Times New Roman" w:hAnsi="Times New Roman"/>
          <w:sz w:val="24"/>
          <w:szCs w:val="24"/>
          <w:lang w:eastAsia="ru-RU"/>
        </w:rPr>
        <w:t>, именуем__ в дальнейшем «Поставщик», в лице ____________________ {</w:t>
      </w:r>
      <w:r w:rsidRPr="004E5E7D">
        <w:rPr>
          <w:rFonts w:ascii="Times New Roman" w:hAnsi="Times New Roman"/>
          <w:sz w:val="24"/>
          <w:szCs w:val="24"/>
          <w:lang w:val="uk-UA"/>
        </w:rPr>
        <w:t>My</w:t>
      </w:r>
      <w:r w:rsidRPr="004E5E7D">
        <w:rPr>
          <w:rFonts w:ascii="Times New Roman" w:hAnsi="Times New Roman"/>
          <w:w w:val="105"/>
          <w:sz w:val="24"/>
          <w:szCs w:val="24"/>
          <w:lang w:val="en-US"/>
        </w:rPr>
        <w:t>CompanyRequisiteRqDirector</w:t>
      </w:r>
      <w:r w:rsidRPr="004E5E7D">
        <w:rPr>
          <w:rFonts w:ascii="Times New Roman" w:hAnsi="Times New Roman"/>
          <w:w w:val="105"/>
          <w:sz w:val="24"/>
          <w:szCs w:val="24"/>
          <w:lang w:val="uk-UA"/>
        </w:rPr>
        <w:t>}</w:t>
      </w:r>
      <w:r w:rsidRPr="004E5E7D">
        <w:rPr>
          <w:rFonts w:ascii="Times New Roman" w:hAnsi="Times New Roman"/>
          <w:sz w:val="24"/>
          <w:szCs w:val="24"/>
        </w:rPr>
        <w:t>,</w:t>
      </w:r>
      <w:r w:rsidRPr="004E5E7D">
        <w:rPr>
          <w:rFonts w:cs="Calibri"/>
          <w:sz w:val="26"/>
          <w:szCs w:val="26"/>
        </w:rPr>
        <w:t xml:space="preserve"> </w:t>
      </w:r>
      <w:r w:rsidRPr="004E5E7D">
        <w:rPr>
          <w:rFonts w:ascii="Times New Roman" w:hAnsi="Times New Roman"/>
          <w:sz w:val="24"/>
          <w:szCs w:val="24"/>
          <w:lang w:eastAsia="ru-RU"/>
        </w:rPr>
        <w:t>действующ___ на основании _________________, с другой стороны, именуемые в дальнейшем Стороны, заключили настоящий Договор о нижеследующем: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1. Предмет договора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1.1. В соответствии с настоящим Договором Поставщик обязуется поставить Покупателю </w:t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> (далее — Товар) в соответствии и в порядке, определенными разделом 2 настоящего Договора, Покупатель обязуется принять и оплатить Товар в порядке, и в сроки, определенные разделом 3 настоящего Договора.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2. Сроки и порядок поставки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2.1. Поставка Товара производится в соответствии со Спецификацией,</w:t>
      </w:r>
      <w:r>
        <w:rPr>
          <w:rFonts w:ascii="Times New Roman" w:hAnsi="Times New Roman"/>
          <w:sz w:val="24"/>
          <w:szCs w:val="24"/>
          <w:lang w:eastAsia="ru-RU"/>
        </w:rPr>
        <w:t xml:space="preserve"> прилагаемой к настоящему договору в качестве его неотъемлемой части (Приложение № 1). Товар отпускается по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накладной</w:t>
      </w:r>
      <w:r w:rsidR="0062283B">
        <w:rPr>
          <w:rFonts w:ascii="Times New Roman" w:hAnsi="Times New Roman"/>
          <w:sz w:val="24"/>
          <w:szCs w:val="24"/>
          <w:lang w:eastAsia="ru-RU"/>
        </w:rPr>
        <w:t xml:space="preserve"> по отпуску товаров на сторону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или особыми условиями Договора</w:t>
      </w:r>
      <w:r w:rsidR="0062283B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Представитель Покупателя при этом должен иметь надлежащим образом оформленную доверенность на получение Товара.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Условие поставки: самовывоз. В случае возложения доставки и транспортных расходов на Поставщика, Покупатель оплачивает дополнительно счет Поставщика на услуги доставки, который выставляется одновременно с основным счетом на поставляемую партию Товара.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2.2. Поставщик обязуется поставить Покупателю Товар в течение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с момента подписания сторонами настоящего Договора</w:t>
      </w:r>
      <w:r>
        <w:rPr>
          <w:rFonts w:ascii="Times New Roman" w:hAnsi="Times New Roman"/>
          <w:sz w:val="24"/>
          <w:szCs w:val="24"/>
          <w:lang w:eastAsia="ru-RU"/>
        </w:rPr>
        <w:t xml:space="preserve"> либо с момента частичной предоплаты (аванса), если сумма аванса предусмотрена настоящим договором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регулярных поставках Стороны составляют график поставок, который подписывается двусторонне и прилагается к настоящему договору в качестве его неотъемлемой части (Приложение № 2). При отсутствии графика поставок, на каждую следующую поставку Стороны составляют новый договор поставки.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2.3. С каждым </w:t>
      </w:r>
      <w:r>
        <w:rPr>
          <w:rFonts w:ascii="Times New Roman" w:hAnsi="Times New Roman"/>
          <w:sz w:val="24"/>
          <w:szCs w:val="24"/>
          <w:lang w:eastAsia="ru-RU"/>
        </w:rPr>
        <w:t xml:space="preserve">партией Товара </w:t>
      </w:r>
      <w:r w:rsidRPr="004E5E7D">
        <w:rPr>
          <w:rFonts w:ascii="Times New Roman" w:hAnsi="Times New Roman"/>
          <w:sz w:val="24"/>
          <w:szCs w:val="24"/>
          <w:lang w:eastAsia="ru-RU"/>
        </w:rPr>
        <w:t>поставля</w:t>
      </w:r>
      <w:r>
        <w:rPr>
          <w:rFonts w:ascii="Times New Roman" w:hAnsi="Times New Roman"/>
          <w:sz w:val="24"/>
          <w:szCs w:val="24"/>
          <w:lang w:eastAsia="ru-RU"/>
        </w:rPr>
        <w:t>ю</w:t>
      </w:r>
      <w:r w:rsidRPr="004E5E7D">
        <w:rPr>
          <w:rFonts w:ascii="Times New Roman" w:hAnsi="Times New Roman"/>
          <w:sz w:val="24"/>
          <w:szCs w:val="24"/>
          <w:lang w:eastAsia="ru-RU"/>
        </w:rPr>
        <w:t>тся</w:t>
      </w:r>
      <w:r>
        <w:rPr>
          <w:rFonts w:ascii="Times New Roman" w:hAnsi="Times New Roman"/>
          <w:sz w:val="24"/>
          <w:szCs w:val="24"/>
          <w:lang w:eastAsia="ru-RU"/>
        </w:rPr>
        <w:t xml:space="preserve"> следующие документы на Товар</w:t>
      </w:r>
      <w:r w:rsidRPr="004E5E7D">
        <w:rPr>
          <w:rFonts w:ascii="Times New Roman" w:hAnsi="Times New Roman"/>
          <w:sz w:val="24"/>
          <w:szCs w:val="24"/>
          <w:lang w:eastAsia="ru-RU"/>
        </w:rPr>
        <w:t>: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2.4. Упаковка Товара должна обеспечивать его сохранность при транспортировке и хранении</w:t>
      </w:r>
      <w:r>
        <w:rPr>
          <w:rFonts w:ascii="Times New Roman" w:hAnsi="Times New Roman"/>
          <w:sz w:val="24"/>
          <w:szCs w:val="24"/>
          <w:lang w:eastAsia="ru-RU"/>
        </w:rPr>
        <w:t>, маркировка – соответствовать принятым в Республике Казахстан нормам и стандартам. При отгрузке в грузовой транспорт Покупателя, Поставщик принимает меры к размещению Товара способом</w:t>
      </w:r>
      <w:r w:rsidR="0062283B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исключающим его повреждение в пути следования в условиях ненадлежащего качества до</w:t>
      </w:r>
      <w:r w:rsidR="00A76318">
        <w:rPr>
          <w:rFonts w:ascii="Times New Roman" w:hAnsi="Times New Roman"/>
          <w:sz w:val="24"/>
          <w:szCs w:val="24"/>
          <w:lang w:eastAsia="ru-RU"/>
        </w:rPr>
        <w:t>ро</w:t>
      </w:r>
      <w:r>
        <w:rPr>
          <w:rFonts w:ascii="Times New Roman" w:hAnsi="Times New Roman"/>
          <w:sz w:val="24"/>
          <w:szCs w:val="24"/>
          <w:lang w:eastAsia="ru-RU"/>
        </w:rPr>
        <w:t>г</w:t>
      </w:r>
      <w:r w:rsidR="0062283B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и с этой целью заполняет промежутки между бортом кузова и Товаров ветошью, пенопластом, другими материалами, смягчающими нагрузку на упаковку.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>При погрузке Товара валом (без упаковки) Поставщик должен принять меры, исключающие возможность утери отгруженного Товара в пути следования.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2.5. Грузополучателем Товара является Покупатель.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2.6. </w:t>
      </w:r>
      <w:r>
        <w:rPr>
          <w:rFonts w:ascii="Times New Roman" w:hAnsi="Times New Roman"/>
          <w:sz w:val="24"/>
          <w:szCs w:val="24"/>
          <w:lang w:eastAsia="ru-RU"/>
        </w:rPr>
        <w:t xml:space="preserve">При самовывозе 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Товар </w:t>
      </w:r>
      <w:r>
        <w:rPr>
          <w:rFonts w:ascii="Times New Roman" w:hAnsi="Times New Roman"/>
          <w:sz w:val="24"/>
          <w:szCs w:val="24"/>
          <w:lang w:eastAsia="ru-RU"/>
        </w:rPr>
        <w:t>отгружается со склада Поставщика, расположенного по адресу: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>При доставке Товара Поставщиком либо транспортной компанией со стороны Поставщика, Товар доставляется по адресу: __________________________________ _________________________________________________________________________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3. Сумма договора и порядок расчетов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3.1. Сумма настоящего Договора составляет {</w:t>
      </w:r>
      <w:r w:rsidRPr="004E5E7D">
        <w:rPr>
          <w:rFonts w:ascii="Times New Roman" w:hAnsi="Times New Roman"/>
          <w:sz w:val="24"/>
          <w:szCs w:val="24"/>
          <w:lang w:val="pl-PL" w:eastAsia="ru-RU"/>
        </w:rPr>
        <w:t>TotalSum</w:t>
      </w:r>
      <w:r w:rsidRPr="004E5E7D">
        <w:rPr>
          <w:rFonts w:ascii="Times New Roman" w:hAnsi="Times New Roman"/>
          <w:sz w:val="24"/>
          <w:szCs w:val="24"/>
          <w:lang w:eastAsia="ru-RU"/>
        </w:rPr>
        <w:t>}, в том числе НДC {TotalTax}.</w:t>
      </w:r>
      <w:r>
        <w:rPr>
          <w:rFonts w:ascii="Times New Roman" w:hAnsi="Times New Roman"/>
          <w:sz w:val="24"/>
          <w:szCs w:val="24"/>
          <w:lang w:eastAsia="ru-RU"/>
        </w:rPr>
        <w:t xml:space="preserve"> Транспортные расходы не включены в сумму договора и относятся на Покупателя.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Отгрузка Товара со склада Поставщика производится силами и средствами Поставщика.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3.2. Оплата по настоящему Договору производится путем безналичного перечисления денежных средств на расчетный счет Поставщика в следующем порядке: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1) авансовый платеж</w:t>
      </w:r>
      <w:r>
        <w:rPr>
          <w:rFonts w:ascii="Times New Roman" w:hAnsi="Times New Roman"/>
          <w:sz w:val="24"/>
          <w:szCs w:val="24"/>
          <w:lang w:eastAsia="ru-RU"/>
        </w:rPr>
        <w:t xml:space="preserve"> (частичная предоплата)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в размере _________________от общей суммы Договора составляет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>, в том числе НДС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  <w:t xml:space="preserve"> 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, которые оплачиваются в течение _____ </w:t>
      </w:r>
      <w:r w:rsidR="0062283B">
        <w:rPr>
          <w:rFonts w:ascii="Times New Roman" w:hAnsi="Times New Roman"/>
          <w:sz w:val="24"/>
          <w:szCs w:val="24"/>
          <w:lang w:eastAsia="ru-RU"/>
        </w:rPr>
        <w:t>банковских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дней с даты подписания настоящего договора</w:t>
      </w:r>
      <w:r w:rsidR="0062283B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2) оставшаяся сумма</w:t>
      </w:r>
      <w:r>
        <w:rPr>
          <w:rFonts w:ascii="Times New Roman" w:hAnsi="Times New Roman"/>
          <w:sz w:val="24"/>
          <w:szCs w:val="24"/>
          <w:lang w:eastAsia="ru-RU"/>
        </w:rPr>
        <w:t xml:space="preserve"> (постоплата)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в размере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, включая НДС </w:t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оплачивается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в течение </w:t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="0062283B">
        <w:rPr>
          <w:rFonts w:ascii="Times New Roman" w:hAnsi="Times New Roman"/>
          <w:sz w:val="24"/>
          <w:szCs w:val="24"/>
          <w:u w:val="single"/>
          <w:lang w:eastAsia="ru-RU"/>
        </w:rPr>
        <w:t xml:space="preserve"> </w:t>
      </w:r>
      <w:r w:rsidR="0062283B" w:rsidRPr="0062283B">
        <w:rPr>
          <w:rFonts w:ascii="Times New Roman" w:hAnsi="Times New Roman"/>
          <w:sz w:val="24"/>
          <w:szCs w:val="24"/>
          <w:lang w:eastAsia="ru-RU"/>
        </w:rPr>
        <w:t>банковских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дней с даты </w:t>
      </w:r>
      <w:r w:rsidR="0062283B">
        <w:rPr>
          <w:rFonts w:ascii="Times New Roman" w:hAnsi="Times New Roman"/>
          <w:sz w:val="24"/>
          <w:szCs w:val="24"/>
          <w:lang w:eastAsia="ru-RU"/>
        </w:rPr>
        <w:t>принятия</w:t>
      </w:r>
      <w:r>
        <w:rPr>
          <w:rFonts w:ascii="Times New Roman" w:hAnsi="Times New Roman"/>
          <w:sz w:val="24"/>
          <w:szCs w:val="24"/>
          <w:lang w:eastAsia="ru-RU"/>
        </w:rPr>
        <w:t xml:space="preserve"> Товара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3.4. Цена Товара на период действия Договора является фиксированной и пересмотру не подлежит.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3.5. Стоимость доставки Товара, тары, упаковки и маркировки составляет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4. Права о обязанности Сторон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4.1. Поставщик обязуется: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4.1.1. Поставить Товар в соответствии с условиями настоящего Договора.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4.1.2. </w:t>
      </w:r>
      <w:r>
        <w:rPr>
          <w:rFonts w:ascii="Times New Roman" w:hAnsi="Times New Roman"/>
          <w:sz w:val="24"/>
          <w:szCs w:val="24"/>
          <w:lang w:eastAsia="ru-RU"/>
        </w:rPr>
        <w:t>О готовности Товара к отгрузке уведомить Поку</w:t>
      </w:r>
      <w:r w:rsidR="0062283B">
        <w:rPr>
          <w:rFonts w:ascii="Times New Roman" w:hAnsi="Times New Roman"/>
          <w:sz w:val="24"/>
          <w:szCs w:val="24"/>
          <w:lang w:eastAsia="ru-RU"/>
        </w:rPr>
        <w:t>п</w:t>
      </w:r>
      <w:r>
        <w:rPr>
          <w:rFonts w:ascii="Times New Roman" w:hAnsi="Times New Roman"/>
          <w:sz w:val="24"/>
          <w:szCs w:val="24"/>
          <w:lang w:eastAsia="ru-RU"/>
        </w:rPr>
        <w:t xml:space="preserve">ателя средствами факсимильной связи, по электронной почте, ватсап либо иным приемлемым для Сторон способом, позволяющим зафиксировать факт и дату уведомленя 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не позднее, чем за </w:t>
      </w:r>
      <w:r w:rsidRPr="004E5E7D">
        <w:rPr>
          <w:rFonts w:ascii="Times New Roman" w:hAnsi="Times New Roman"/>
          <w:sz w:val="24"/>
          <w:szCs w:val="24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до </w:t>
      </w:r>
      <w:r>
        <w:rPr>
          <w:rFonts w:ascii="Times New Roman" w:hAnsi="Times New Roman"/>
          <w:sz w:val="24"/>
          <w:szCs w:val="24"/>
          <w:lang w:eastAsia="ru-RU"/>
        </w:rPr>
        <w:t>планируемой даты отгрузки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lastRenderedPageBreak/>
        <w:t xml:space="preserve">4.1.3. Поставщик гарантирует соответствие поставляемого Товара </w:t>
      </w:r>
      <w:r>
        <w:rPr>
          <w:rFonts w:ascii="Times New Roman" w:hAnsi="Times New Roman"/>
          <w:sz w:val="24"/>
          <w:szCs w:val="24"/>
          <w:lang w:eastAsia="ru-RU"/>
        </w:rPr>
        <w:t>требованиям Покупателя, указанным в настоящем договоре, заявленным Поставщиком качественным характеристикам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при его </w:t>
      </w:r>
      <w:r>
        <w:rPr>
          <w:rFonts w:ascii="Times New Roman" w:hAnsi="Times New Roman"/>
          <w:sz w:val="24"/>
          <w:szCs w:val="24"/>
          <w:lang w:eastAsia="ru-RU"/>
        </w:rPr>
        <w:t xml:space="preserve">эксплуатации 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и хранении и несет все расходы по замене или ремонту дефектного или не соответствующего </w:t>
      </w:r>
      <w:r>
        <w:rPr>
          <w:rFonts w:ascii="Times New Roman" w:hAnsi="Times New Roman"/>
          <w:sz w:val="24"/>
          <w:szCs w:val="24"/>
          <w:lang w:eastAsia="ru-RU"/>
        </w:rPr>
        <w:t>условиям договора и установленным стандартам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Товара, выявленного Покупателем в течение гарантийного срока, если дефект не зависит от условий хранения или неправильно</w:t>
      </w:r>
      <w:r>
        <w:rPr>
          <w:rFonts w:ascii="Times New Roman" w:hAnsi="Times New Roman"/>
          <w:sz w:val="24"/>
          <w:szCs w:val="24"/>
          <w:lang w:eastAsia="ru-RU"/>
        </w:rPr>
        <w:t>й эксплуатации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поставляемого Товара в течение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E5E7D">
        <w:rPr>
          <w:rFonts w:ascii="Times New Roman" w:hAnsi="Times New Roman"/>
          <w:sz w:val="24"/>
          <w:szCs w:val="24"/>
          <w:lang w:val="en-US" w:eastAsia="ru-RU"/>
        </w:rPr>
        <w:t>c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момента приемки Товара.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>Гарантийное обслуживание включает в себя: _______________________ ___________________________________________________________________________ ___________________________________________________________________________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4.2. Покупатель обязуется: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4.2.1. Принять и оплатить Товара в соответствии с условиями настоящего Договора.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4.3. Поставщик по согласованию с Покупателем имеет право на досрочную поставку Товара.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4.4. Стороны не вправе передавать свои права и обязательства по настоящему Договору </w:t>
      </w:r>
      <w:r>
        <w:rPr>
          <w:rFonts w:ascii="Times New Roman" w:hAnsi="Times New Roman"/>
          <w:sz w:val="24"/>
          <w:szCs w:val="24"/>
          <w:lang w:eastAsia="ru-RU"/>
        </w:rPr>
        <w:t>третьим лицам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без письменного согласия другой Стороны.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5. Порядок приемки Товара</w:t>
      </w:r>
    </w:p>
    <w:p w:rsidR="001D5056" w:rsidRPr="0062283B" w:rsidRDefault="001D5056" w:rsidP="00F45BB1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5.1. </w:t>
      </w:r>
      <w:r w:rsidRPr="0062283B">
        <w:rPr>
          <w:rFonts w:ascii="Times New Roman" w:hAnsi="Times New Roman"/>
          <w:sz w:val="24"/>
          <w:szCs w:val="24"/>
          <w:lang w:eastAsia="ru-RU"/>
        </w:rPr>
        <w:t>Приемка Товара осуществляется Покупателем по акту либо иным документам, с участием представителя Поставщика либо представителя транспортной компании. При этом в акте отражаются видимые дефекты Товара, если таковые будут иметь место. Срок актирования скрытых недостатков, которые не могли быть заметны при отгрузке – 3 рабочих дня. При актировании скрытых недостатков, присутствие представителя Поставщика обеспечивается Покупателем срочным письменным отправлением. При отсутствии представителя Поставщика акт о скрытых недостатках Товара составляется с участием третьей незаинтересованной Стороны.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</w:t>
      </w:r>
      <w:r w:rsidR="0062283B">
        <w:rPr>
          <w:rFonts w:ascii="Times New Roman" w:hAnsi="Times New Roman"/>
          <w:sz w:val="24"/>
          <w:szCs w:val="24"/>
          <w:lang w:eastAsia="ru-RU"/>
        </w:rPr>
        <w:t xml:space="preserve"> на отпуск товаров на сторону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6. Ответственность сторон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6.1. При нарушении сроков поставки Товара Поставщик, при наличии письменной претензии, уплачивает Покупателю пеню в размере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% стоимости не поставленного в срок (недопоставленного) Товара за каждый день просрочки, но не более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% </w:t>
      </w:r>
      <w:r>
        <w:rPr>
          <w:rFonts w:ascii="Times New Roman" w:hAnsi="Times New Roman"/>
          <w:sz w:val="24"/>
          <w:szCs w:val="24"/>
          <w:lang w:eastAsia="ru-RU"/>
        </w:rPr>
        <w:t xml:space="preserve"> от общей суммы договора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 % от общей суммы договора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62283B" w:rsidRDefault="001D5056" w:rsidP="00194520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lastRenderedPageBreak/>
        <w:t xml:space="preserve">6.3. </w:t>
      </w:r>
      <w:r w:rsidRPr="0062283B">
        <w:rPr>
          <w:rFonts w:ascii="Times New Roman" w:hAnsi="Times New Roman"/>
          <w:sz w:val="24"/>
          <w:szCs w:val="24"/>
          <w:lang w:eastAsia="ru-RU"/>
        </w:rPr>
        <w:t>Поставщик, при наличии письменной претензии и вины Поставщика, уплачивает Покупателю за поставку некачественного Товара неустойку в размере  ____ % от стоимости некачественного Товара либо обязан заменить Товар за свой счет в согласованные Сторонами сроки.</w:t>
      </w:r>
    </w:p>
    <w:p w:rsidR="001D5056" w:rsidRPr="0062283B" w:rsidRDefault="001D5056" w:rsidP="00194520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62283B">
        <w:rPr>
          <w:rFonts w:ascii="Times New Roman" w:hAnsi="Times New Roman"/>
          <w:sz w:val="24"/>
          <w:szCs w:val="24"/>
          <w:lang w:eastAsia="ru-RU"/>
        </w:rPr>
        <w:t>Поставщик, при наличии письменной претензии, уплачивает Покупателю неустойку за недопоставку, срыв поставки (непоставку) и/или некомплектную поставку Товара в размере ____ % от стоимости недопоставленного или некомплектного Товара либо обязан доукомплектовать/допоставить Товар в согласованные Сторонами сроки.</w:t>
      </w:r>
    </w:p>
    <w:p w:rsidR="001D5056" w:rsidRPr="0062283B" w:rsidRDefault="001D5056" w:rsidP="00194520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62283B">
        <w:rPr>
          <w:rFonts w:ascii="Times New Roman" w:hAnsi="Times New Roman"/>
          <w:sz w:val="24"/>
          <w:szCs w:val="24"/>
          <w:lang w:eastAsia="ru-RU"/>
        </w:rPr>
        <w:t>Покупатель вправе удержать сумму неустойки за некомплектную поставку, недопоставку либо поставку некачественного Товара из суммы постоплаты до устранения недостатков либо отказаться от устранения недостатков с удержанием неустойки из суммы договора.</w:t>
      </w:r>
    </w:p>
    <w:p w:rsidR="001D5056" w:rsidRPr="0062283B" w:rsidRDefault="001D5056" w:rsidP="00194520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62283B">
        <w:rPr>
          <w:rFonts w:ascii="Times New Roman" w:hAnsi="Times New Roman"/>
          <w:sz w:val="24"/>
          <w:szCs w:val="24"/>
          <w:lang w:eastAsia="ru-RU"/>
        </w:rPr>
        <w:t>В случае поставки Товара, непригодного для его применения по назначению в связи с недостатками качества, количества и комплектации Товара, Покупатель вправе отказаться от Договора с отнесением на Поставщика причиненного ущерба и взысканием с Поставщика, предусмотренных договором неустоек.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6.4. Ответственность Сторон в иных случаях определяется в соответствии с действующим законодательством </w:t>
      </w:r>
      <w:r w:rsidR="00A76318">
        <w:rPr>
          <w:rFonts w:ascii="Times New Roman" w:hAnsi="Times New Roman"/>
          <w:sz w:val="24"/>
          <w:szCs w:val="24"/>
          <w:lang w:eastAsia="ru-RU"/>
        </w:rPr>
        <w:t>Республики Казахстан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6.5. Уплата</w:t>
      </w:r>
      <w:r>
        <w:rPr>
          <w:rFonts w:ascii="Times New Roman" w:hAnsi="Times New Roman"/>
          <w:sz w:val="24"/>
          <w:szCs w:val="24"/>
          <w:lang w:eastAsia="ru-RU"/>
        </w:rPr>
        <w:t xml:space="preserve"> штрафов (пени и неустойки) н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е освобождает </w:t>
      </w:r>
      <w:r>
        <w:rPr>
          <w:rFonts w:ascii="Times New Roman" w:hAnsi="Times New Roman"/>
          <w:sz w:val="24"/>
          <w:szCs w:val="24"/>
          <w:lang w:eastAsia="ru-RU"/>
        </w:rPr>
        <w:t xml:space="preserve">виновную </w:t>
      </w:r>
      <w:r w:rsidRPr="004E5E7D">
        <w:rPr>
          <w:rFonts w:ascii="Times New Roman" w:hAnsi="Times New Roman"/>
          <w:sz w:val="24"/>
          <w:szCs w:val="24"/>
          <w:lang w:eastAsia="ru-RU"/>
        </w:rPr>
        <w:t>Сторон</w:t>
      </w:r>
      <w:r>
        <w:rPr>
          <w:rFonts w:ascii="Times New Roman" w:hAnsi="Times New Roman"/>
          <w:sz w:val="24"/>
          <w:szCs w:val="24"/>
          <w:lang w:eastAsia="ru-RU"/>
        </w:rPr>
        <w:t>у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от исполнения </w:t>
      </w:r>
      <w:r>
        <w:rPr>
          <w:rFonts w:ascii="Times New Roman" w:hAnsi="Times New Roman"/>
          <w:sz w:val="24"/>
          <w:szCs w:val="24"/>
          <w:lang w:eastAsia="ru-RU"/>
        </w:rPr>
        <w:t xml:space="preserve">договорных </w:t>
      </w:r>
      <w:r w:rsidRPr="004E5E7D">
        <w:rPr>
          <w:rFonts w:ascii="Times New Roman" w:hAnsi="Times New Roman"/>
          <w:sz w:val="24"/>
          <w:szCs w:val="24"/>
          <w:lang w:eastAsia="ru-RU"/>
        </w:rPr>
        <w:t>обязательств по</w:t>
      </w:r>
      <w:r>
        <w:rPr>
          <w:rFonts w:ascii="Times New Roman" w:hAnsi="Times New Roman"/>
          <w:sz w:val="24"/>
          <w:szCs w:val="24"/>
          <w:lang w:eastAsia="ru-RU"/>
        </w:rPr>
        <w:t xml:space="preserve"> оплате, поставке либо возмещению причиненного ущерба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7. Действие обстоятельств непреодолимой силы (форс-мажор)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</w:t>
      </w:r>
      <w:r>
        <w:rPr>
          <w:rFonts w:ascii="Times New Roman" w:hAnsi="Times New Roman"/>
          <w:sz w:val="24"/>
          <w:szCs w:val="24"/>
          <w:lang w:eastAsia="ru-RU"/>
        </w:rPr>
        <w:t xml:space="preserve">, под которыми в настоящем договоре понимаются: война и военные действия, </w:t>
      </w:r>
      <w:r w:rsidRPr="004E5E7D">
        <w:rPr>
          <w:rFonts w:ascii="Times New Roman" w:hAnsi="Times New Roman"/>
          <w:sz w:val="24"/>
          <w:szCs w:val="24"/>
          <w:lang w:eastAsia="ru-RU"/>
        </w:rPr>
        <w:t>стихийные бедствия</w:t>
      </w:r>
      <w:r>
        <w:rPr>
          <w:rFonts w:ascii="Times New Roman" w:hAnsi="Times New Roman"/>
          <w:sz w:val="24"/>
          <w:szCs w:val="24"/>
          <w:lang w:eastAsia="ru-RU"/>
        </w:rPr>
        <w:t xml:space="preserve"> и погодные условия, наводнен</w:t>
      </w:r>
      <w:r w:rsidR="00A76318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>я, землетрясения, забастовки, массовые беспорядки,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, а также </w:t>
      </w:r>
      <w:r>
        <w:rPr>
          <w:rFonts w:ascii="Times New Roman" w:hAnsi="Times New Roman"/>
          <w:sz w:val="24"/>
          <w:szCs w:val="24"/>
          <w:lang w:eastAsia="ru-RU"/>
        </w:rPr>
        <w:t>действия органов власти и управления, которые делают  невозможным или затруднительным выполнение обязательств по Договору.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7.2. </w:t>
      </w:r>
      <w:r>
        <w:rPr>
          <w:rFonts w:ascii="Times New Roman" w:hAnsi="Times New Roman"/>
          <w:sz w:val="24"/>
          <w:szCs w:val="24"/>
          <w:lang w:eastAsia="ru-RU"/>
        </w:rPr>
        <w:t>Документ</w:t>
      </w:r>
      <w:r w:rsidRPr="004E5E7D">
        <w:rPr>
          <w:rFonts w:ascii="Times New Roman" w:hAnsi="Times New Roman"/>
          <w:sz w:val="24"/>
          <w:szCs w:val="24"/>
          <w:lang w:eastAsia="ru-RU"/>
        </w:rPr>
        <w:t>, выданны</w:t>
      </w:r>
      <w:r>
        <w:rPr>
          <w:rFonts w:ascii="Times New Roman" w:hAnsi="Times New Roman"/>
          <w:sz w:val="24"/>
          <w:szCs w:val="24"/>
          <w:lang w:eastAsia="ru-RU"/>
        </w:rPr>
        <w:t>й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то каждая Сторона вправе расторгнуть Договор в одностороннем порядке.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8. Порядок разрешения споров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lastRenderedPageBreak/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8.2. В случае невозможности разрешения разногласий путем переговоров они подлежат рассмотрению в </w:t>
      </w:r>
      <w:r>
        <w:rPr>
          <w:rFonts w:ascii="Times New Roman" w:hAnsi="Times New Roman"/>
          <w:sz w:val="24"/>
          <w:szCs w:val="24"/>
          <w:lang w:eastAsia="ru-RU"/>
        </w:rPr>
        <w:t>суде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sz w:val="24"/>
          <w:szCs w:val="24"/>
          <w:lang w:eastAsia="ru-RU"/>
        </w:rPr>
        <w:t>в порядке ,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предусмотренном действующим законодательством </w:t>
      </w:r>
      <w:r>
        <w:rPr>
          <w:rFonts w:ascii="Times New Roman" w:hAnsi="Times New Roman"/>
          <w:sz w:val="24"/>
          <w:szCs w:val="24"/>
          <w:lang w:eastAsia="ru-RU"/>
        </w:rPr>
        <w:t>Республики Казахстан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9. Порядок изменения и расторжения договора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</w:t>
      </w:r>
      <w:r>
        <w:rPr>
          <w:rFonts w:ascii="Times New Roman" w:hAnsi="Times New Roman"/>
          <w:sz w:val="24"/>
          <w:szCs w:val="24"/>
          <w:lang w:eastAsia="ru-RU"/>
        </w:rPr>
        <w:t>й форме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и подписаны обеими Сторонами.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</w:t>
      </w:r>
      <w:r w:rsidR="00A76318">
        <w:rPr>
          <w:rFonts w:ascii="Times New Roman" w:hAnsi="Times New Roman"/>
          <w:sz w:val="24"/>
          <w:szCs w:val="24"/>
          <w:lang w:eastAsia="ru-RU"/>
        </w:rPr>
        <w:t>Республики Казахстан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9.3.</w:t>
      </w:r>
      <w:r>
        <w:rPr>
          <w:rFonts w:ascii="Times New Roman" w:hAnsi="Times New Roman"/>
          <w:sz w:val="24"/>
          <w:szCs w:val="24"/>
          <w:lang w:eastAsia="ru-RU"/>
        </w:rPr>
        <w:t xml:space="preserve"> Основанием для одностороннего расторжения Договора по инициативе одной Стороны, является существенное нарушение условий Договора другой Сторонй, под которым понимается значительная, свыше 10 к</w:t>
      </w:r>
      <w:r w:rsidR="0062283B">
        <w:rPr>
          <w:rFonts w:ascii="Times New Roman" w:hAnsi="Times New Roman"/>
          <w:sz w:val="24"/>
          <w:szCs w:val="24"/>
          <w:lang w:eastAsia="ru-RU"/>
        </w:rPr>
        <w:t>а</w:t>
      </w:r>
      <w:r>
        <w:rPr>
          <w:rFonts w:ascii="Times New Roman" w:hAnsi="Times New Roman"/>
          <w:sz w:val="24"/>
          <w:szCs w:val="24"/>
          <w:lang w:eastAsia="ru-RU"/>
        </w:rPr>
        <w:t>лендарных дней</w:t>
      </w:r>
      <w:r w:rsidR="0062283B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просрочка оплаты/поставки (срыв поставки).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1D5056" w:rsidRPr="004E5E7D" w:rsidRDefault="001D5056" w:rsidP="007332BE">
      <w:pPr>
        <w:numPr>
          <w:ins w:id="0" w:author="Administrator" w:date="2018-06-25T20:48:00Z"/>
        </w:num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до предполагаемой даты расторжения настоящего Договора.</w:t>
      </w:r>
    </w:p>
    <w:p w:rsidR="001D5056" w:rsidRPr="00AC3BDC" w:rsidRDefault="001D5056" w:rsidP="007332BE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t>10. Заключительные положения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 xml:space="preserve">10.2. Настоящий Договор вступает в действие с </w:t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уведомить об этом другую Сторону, причем в письме необходимо указать, что оно является неотъемлемой частью настоящего Договора.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10.4. Договор составлен в 2 (двух) экземплярах, имеющих одинаковую юридическую силу, по одному для каждой из Сторон.</w:t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="001D5056" w:rsidRPr="004E5E7D" w:rsidRDefault="001D5056" w:rsidP="007332BE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hAnsi="Times New Roman"/>
          <w:sz w:val="24"/>
          <w:szCs w:val="24"/>
          <w:u w:val="single"/>
          <w:lang w:eastAsia="ru-RU"/>
        </w:rPr>
        <w:tab/>
      </w:r>
    </w:p>
    <w:p w:rsidR="001D5056" w:rsidRPr="004E5E7D" w:rsidRDefault="001D5056" w:rsidP="007332B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4E5E7D">
        <w:rPr>
          <w:rFonts w:ascii="Times New Roman" w:hAnsi="Times New Roman"/>
          <w:sz w:val="24"/>
          <w:szCs w:val="24"/>
          <w:lang w:eastAsia="ru-RU"/>
        </w:rPr>
        <w:t>10.</w:t>
      </w:r>
      <w:r w:rsidRPr="00200F1A">
        <w:rPr>
          <w:rFonts w:ascii="Times New Roman" w:hAnsi="Times New Roman"/>
          <w:sz w:val="24"/>
          <w:szCs w:val="24"/>
          <w:lang w:eastAsia="ru-RU"/>
        </w:rPr>
        <w:t>6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. Вопросы, не урегулированные настоящим Договором, разрешаются в соответствии с действующим законодательством </w:t>
      </w:r>
      <w:r>
        <w:rPr>
          <w:rFonts w:ascii="Times New Roman" w:hAnsi="Times New Roman"/>
          <w:sz w:val="24"/>
          <w:szCs w:val="24"/>
          <w:lang w:eastAsia="ru-RU"/>
        </w:rPr>
        <w:t>Республики Каза</w:t>
      </w:r>
      <w:r w:rsidR="00A76318">
        <w:rPr>
          <w:rFonts w:ascii="Times New Roman" w:hAnsi="Times New Roman"/>
          <w:sz w:val="24"/>
          <w:szCs w:val="24"/>
          <w:lang w:eastAsia="ru-RU"/>
        </w:rPr>
        <w:t>х</w:t>
      </w:r>
      <w:r>
        <w:rPr>
          <w:rFonts w:ascii="Times New Roman" w:hAnsi="Times New Roman"/>
          <w:sz w:val="24"/>
          <w:szCs w:val="24"/>
          <w:lang w:eastAsia="ru-RU"/>
        </w:rPr>
        <w:t>стан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1D5056" w:rsidRDefault="001D5056" w:rsidP="007332BE">
      <w:pPr>
        <w:spacing w:before="100" w:beforeAutospacing="1" w:after="100" w:afterAutospacing="1" w:line="240" w:lineRule="auto"/>
        <w:ind w:firstLine="49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C3BDC">
        <w:rPr>
          <w:rFonts w:ascii="Times New Roman" w:hAnsi="Times New Roman"/>
          <w:b/>
          <w:sz w:val="24"/>
          <w:szCs w:val="24"/>
          <w:lang w:eastAsia="ru-RU"/>
        </w:rPr>
        <w:lastRenderedPageBreak/>
        <w:t>11. Реквизиты и подписи Сторон:</w:t>
      </w:r>
    </w:p>
    <w:tbl>
      <w:tblPr>
        <w:tblW w:w="7079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428"/>
        <w:gridCol w:w="735"/>
        <w:gridCol w:w="4105"/>
        <w:gridCol w:w="4104"/>
      </w:tblGrid>
      <w:tr w:rsidR="0062283B" w:rsidRPr="00891203" w:rsidDel="003336FE" w:rsidTr="003336FE">
        <w:trPr>
          <w:gridAfter w:val="1"/>
          <w:wAfter w:w="4067" w:type="dxa"/>
          <w:cantSplit/>
          <w:trHeight w:val="5569"/>
          <w:tblCellSpacing w:w="15" w:type="dxa"/>
          <w:del w:id="1" w:author="Юрий Волошин" w:date="2018-06-29T15:00:00Z"/>
        </w:trPr>
        <w:tc>
          <w:tcPr>
            <w:tcW w:w="1908" w:type="pct"/>
            <w:gridSpan w:val="2"/>
          </w:tcPr>
          <w:p w:rsidR="0062283B" w:rsidRPr="004E5E7D" w:rsidDel="003336FE" w:rsidRDefault="0062283B" w:rsidP="00D60A46">
            <w:pPr>
              <w:spacing w:before="75" w:after="100" w:afterAutospacing="1" w:line="240" w:lineRule="auto"/>
              <w:rPr>
                <w:del w:id="2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3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Заказчик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:</w:delText>
              </w:r>
            </w:del>
          </w:p>
          <w:p w:rsidR="0062283B" w:rsidRPr="004E5E7D" w:rsidDel="003336FE" w:rsidRDefault="0062283B" w:rsidP="00D60A46">
            <w:pPr>
              <w:spacing w:before="75" w:after="100" w:afterAutospacing="1" w:line="240" w:lineRule="auto"/>
              <w:rPr>
                <w:del w:id="4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5" w:author="Юрий Волошин" w:date="2018-06-29T15:00:00Z"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CompanyRequisiteRqCompanyName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}</w:delText>
              </w:r>
            </w:del>
          </w:p>
          <w:p w:rsidR="003336FE" w:rsidRPr="004E5E7D" w:rsidDel="00B0023D" w:rsidRDefault="0062283B" w:rsidP="007332BE">
            <w:pPr>
              <w:spacing w:before="100" w:beforeAutospacing="1" w:after="100" w:afterAutospacing="1" w:line="240" w:lineRule="auto"/>
              <w:ind w:firstLine="490"/>
              <w:jc w:val="center"/>
              <w:rPr>
                <w:ins w:id="6" w:author="Юрий Волошин" w:date="2018-06-29T15:00:00Z"/>
                <w:rFonts w:ascii="Times New Roman" w:hAnsi="Times New Roman"/>
                <w:sz w:val="24"/>
                <w:szCs w:val="24"/>
                <w:lang w:val="en-US"/>
              </w:rPr>
            </w:pPr>
            <w:del w:id="7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</w:delText>
              </w:r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Н</w:delText>
              </w:r>
              <w:r w:rsidRPr="0062283B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/</w:delText>
              </w:r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ИНН</w:delText>
              </w:r>
              <w:r w:rsidRPr="0062283B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CompanyRequisiteRq</w:delText>
              </w:r>
            </w:del>
          </w:p>
          <w:tbl>
            <w:tblPr>
              <w:tblW w:w="1341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50"/>
              <w:gridCol w:w="78"/>
              <w:gridCol w:w="2323"/>
              <w:gridCol w:w="2008"/>
              <w:gridCol w:w="66"/>
              <w:gridCol w:w="528"/>
              <w:gridCol w:w="2155"/>
              <w:gridCol w:w="2082"/>
              <w:gridCol w:w="79"/>
              <w:gridCol w:w="3998"/>
              <w:gridCol w:w="50"/>
            </w:tblGrid>
            <w:tr w:rsidR="003336FE" w:rsidRPr="004E5E7D" w:rsidTr="003336FE">
              <w:trPr>
                <w:gridBefore w:val="2"/>
                <w:gridAfter w:val="4"/>
                <w:wBefore w:w="19" w:type="pct"/>
                <w:wAfter w:w="2286" w:type="pct"/>
                <w:cantSplit/>
                <w:trHeight w:val="5569"/>
                <w:tblCellSpacing w:w="15" w:type="dxa"/>
                <w:ins w:id="8" w:author="Юрий Волошин" w:date="2018-06-29T15:00:00Z"/>
              </w:trPr>
              <w:tc>
                <w:tcPr>
                  <w:tcW w:w="869" w:type="pct"/>
                </w:tcPr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9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10" w:author="Юрий Волошин" w:date="2018-06-29T15:00:00Z">
                        <w:rPr>
                          <w:ins w:id="11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12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Заказчик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13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>: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14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15" w:author="Юрий Волошин" w:date="2018-06-29T15:00:00Z">
                        <w:rPr>
                          <w:ins w:id="16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17" w:author="Юрий Волошин" w:date="2018-06-29T15:00:00Z">
                    <w:r w:rsidRPr="003336FE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  <w:rPrChange w:id="18" w:author="Юрий Волошин" w:date="2018-06-29T15:00:00Z">
                          <w:rPr>
                            <w:rFonts w:ascii="Times New Roman" w:hAnsi="Times New Roman"/>
                            <w:w w:val="105"/>
                            <w:sz w:val="24"/>
                            <w:szCs w:val="24"/>
                          </w:rPr>
                        </w:rPrChange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19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20" w:author="Юрий Волошин" w:date="2018-06-29T15:00:00Z">
                        <w:rPr>
                          <w:ins w:id="21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22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23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24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qBin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25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26" w:author="Юрий Волошин" w:date="2018-06-29T15:00:00Z">
                        <w:rPr>
                          <w:ins w:id="27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28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29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RequisiteRqKbe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30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31" w:author="Юрий Волошин" w:date="2018-06-29T15:00:00Z">
                        <w:rPr>
                          <w:ins w:id="32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33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34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35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36" w:author="Юрий Волошин" w:date="2018-06-29T15:00:00Z">
                        <w:rPr>
                          <w:ins w:id="37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38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39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40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41" w:author="Юрий Волошин" w:date="2018-06-29T15:00:00Z">
                        <w:rPr>
                          <w:ins w:id="42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43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44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45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46" w:author="Юрий Волошин" w:date="2018-06-29T15:00:00Z">
                        <w:rPr>
                          <w:ins w:id="47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48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49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50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51" w:author="Юрий Волошин" w:date="2018-06-29T15:00:00Z">
                        <w:rPr>
                          <w:ins w:id="52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</w:p>
                <w:p w:rsidR="003336FE" w:rsidRPr="003336FE" w:rsidRDefault="003336FE" w:rsidP="003336FE">
                  <w:pPr>
                    <w:spacing w:before="75" w:after="100" w:afterAutospacing="1" w:line="240" w:lineRule="auto"/>
                    <w:rPr>
                      <w:ins w:id="53" w:author="Юрий Волошин" w:date="2018-06-29T15:00:00Z"/>
                      <w:rFonts w:ascii="Times New Roman" w:hAnsi="Times New Roman"/>
                      <w:sz w:val="24"/>
                      <w:szCs w:val="24"/>
                      <w:lang w:val="en-US" w:eastAsia="ru-RU"/>
                      <w:rPrChange w:id="54" w:author="Юрий Волошин" w:date="2018-06-29T15:00:00Z">
                        <w:rPr>
                          <w:ins w:id="55" w:author="Юрий Волошин" w:date="2018-06-29T15:00:00Z"/>
                          <w:rFonts w:ascii="Times New Roman" w:hAnsi="Times New Roman"/>
                          <w:sz w:val="24"/>
                          <w:szCs w:val="24"/>
                          <w:lang w:eastAsia="ru-RU"/>
                        </w:rPr>
                      </w:rPrChange>
                    </w:rPr>
                  </w:pPr>
                  <w:ins w:id="56" w:author="Юрий Волошин" w:date="2018-06-29T15:00:00Z">
                    <w:r w:rsidRPr="003336FE">
                      <w:rPr>
                        <w:rFonts w:ascii="Times New Roman" w:hAnsi="Times New Roman"/>
                        <w:sz w:val="24"/>
                        <w:szCs w:val="24"/>
                        <w:lang w:val="en-US" w:eastAsia="ru-RU"/>
                        <w:rPrChange w:id="57" w:author="Юрий Волошин" w:date="2018-06-29T15:00:00Z">
                          <w:rPr>
                            <w:rFonts w:ascii="Times New Roman" w:hAnsi="Times New Roman"/>
                            <w:sz w:val="24"/>
                            <w:szCs w:val="24"/>
                            <w:lang w:eastAsia="ru-RU"/>
                          </w:rPr>
                        </w:rPrChange>
                      </w:rPr>
                      <w:t>______________/ 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RequisiteRqDirector</w:t>
                    </w:r>
                    <w:r w:rsidRPr="003336FE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  <w:rPrChange w:id="58" w:author="Юрий Волошин" w:date="2018-06-29T15:00:00Z">
                          <w:rPr>
                            <w:rFonts w:ascii="Times New Roman" w:hAnsi="Times New Roman"/>
                            <w:w w:val="105"/>
                            <w:sz w:val="24"/>
                            <w:szCs w:val="24"/>
                          </w:rPr>
                        </w:rPrChange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5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60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953" w:type="pct"/>
                  <w:gridSpan w:val="3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6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62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Исполнитель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: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6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64" w:author="Юрий Волошин" w:date="2018-06-29T15:00:00Z"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CompanyRequisiteRqCompanyName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6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66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6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68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6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70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MyCompanyRequisiteRegisteredAddressText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7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72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7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74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7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76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7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:rsidR="003336FE" w:rsidRPr="003361F4" w:rsidRDefault="00D7131B" w:rsidP="003336FE">
                  <w:pPr>
                    <w:spacing w:before="75" w:after="100" w:afterAutospacing="1" w:line="240" w:lineRule="auto"/>
                    <w:rPr>
                      <w:ins w:id="78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79" w:author="Юрий Волошин" w:date="2018-06-29T15:00:00Z">
                    <w:r>
                      <w:rPr>
                        <w:noProof/>
                        <w:lang w:eastAsia="ru-RU"/>
                      </w:rPr>
                      <w:pict w14:anchorId="24FDE45C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35" type="#_x0000_t75" alt="" style="position:absolute;margin-left:-.05pt;margin-top:14pt;width:76.4pt;height:29.7pt;z-index:4;visibility:visible;mso-wrap-edited:f;mso-width-percent:0;mso-height-percent:0;mso-wrap-distance-left:0;mso-wrap-distance-right:0;mso-width-percent:0;mso-height-percent:0">
                          <v:imagedata r:id="rId4" o:title=""/>
                        </v:shape>
                      </w:pict>
                    </w:r>
                    <w:r>
                      <w:rPr>
                        <w:noProof/>
                        <w:lang w:eastAsia="ru-RU"/>
                      </w:rPr>
                      <w:pict w14:anchorId="7D100022">
                        <v:shape id="_x0000_s1034" type="#_x0000_t75" alt="" style="position:absolute;margin-left:-37.6pt;margin-top:19.45pt;width:107.7pt;height:107.7pt;z-index:3;visibility:visible;mso-wrap-edited:f;mso-width-percent:0;mso-height-percent:0;mso-wrap-distance-left:0;mso-wrap-distance-right:0;mso-width-percent:0;mso-height-percent:0">
                          <v:imagedata r:id="rId5" o:title=""/>
                        </v:shape>
                      </w:pict>
                    </w:r>
                    <w:r w:rsidR="003336FE"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______________/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{</w:t>
                    </w:r>
                    <w:r w:rsidR="003336FE"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MyCompanyRequisiteRqDirector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80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81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805" w:type="pct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82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336FE" w:rsidRPr="004E5E7D" w:rsidTr="003336FE">
              <w:trPr>
                <w:gridBefore w:val="1"/>
                <w:cantSplit/>
                <w:trHeight w:val="5569"/>
                <w:tblCellSpacing w:w="15" w:type="dxa"/>
                <w:ins w:id="83" w:author="Юрий Волошин" w:date="2018-06-29T15:00:00Z"/>
              </w:trPr>
              <w:tc>
                <w:tcPr>
                  <w:tcW w:w="1652" w:type="pct"/>
                  <w:gridSpan w:val="4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84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85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Заказчик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: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86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87" w:author="Юрий Волошин" w:date="2018-06-29T15:00:00Z">
                    <w:r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88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89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qBin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90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91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RequisiteRqKbe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92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93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94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95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96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97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98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99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00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0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02" w:author="Юрий Волошин" w:date="2018-06-29T15:00:00Z"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______________/ 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RequisiteRqDirector</w:t>
                    </w:r>
                    <w:r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0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04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1790" w:type="pct"/>
                  <w:gridSpan w:val="4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0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06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Исполнитель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: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0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08" w:author="Юрий Волошин" w:date="2018-06-29T15:00:00Z"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CompanyRequisiteRqCompanyName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10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10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1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12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1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14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MyCompanyRequisiteRegisteredAddressText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1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16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1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18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1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20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2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:rsidR="003336FE" w:rsidRPr="003361F4" w:rsidRDefault="00D7131B" w:rsidP="003336FE">
                  <w:pPr>
                    <w:spacing w:before="75" w:after="100" w:afterAutospacing="1" w:line="240" w:lineRule="auto"/>
                    <w:rPr>
                      <w:ins w:id="122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23" w:author="Юрий Волошин" w:date="2018-06-29T15:00:00Z">
                    <w:r>
                      <w:rPr>
                        <w:noProof/>
                        <w:lang w:eastAsia="ru-RU"/>
                      </w:rPr>
                      <w:pict w14:anchorId="24FDE45C">
                        <v:shape id="_x0000_s1033" type="#_x0000_t75" alt="" style="position:absolute;margin-left:-.05pt;margin-top:14pt;width:76.4pt;height:29.7pt;z-index:6;visibility:visible;mso-wrap-edited:f;mso-width-percent:0;mso-height-percent:0;mso-wrap-distance-left:0;mso-wrap-distance-right:0;mso-width-percent:0;mso-height-percent:0">
                          <v:imagedata r:id="rId4" o:title=""/>
                        </v:shape>
                      </w:pict>
                    </w:r>
                    <w:r>
                      <w:rPr>
                        <w:noProof/>
                        <w:lang w:eastAsia="ru-RU"/>
                      </w:rPr>
                      <w:pict w14:anchorId="7D100022">
                        <v:shape id="_x0000_s1032" type="#_x0000_t75" alt="" style="position:absolute;margin-left:-37.6pt;margin-top:19.45pt;width:107.7pt;height:107.7pt;z-index:5;visibility:visible;mso-wrap-edited:f;mso-width-percent:0;mso-height-percent:0;mso-wrap-distance-left:0;mso-wrap-distance-right:0;mso-width-percent:0;mso-height-percent:0">
                          <v:imagedata r:id="rId5" o:title=""/>
                        </v:shape>
                      </w:pict>
                    </w:r>
                    <w:r w:rsidR="003336FE"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______________/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{</w:t>
                    </w:r>
                    <w:r w:rsidR="003336FE"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MyCompanyRequisiteRqDirector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24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25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1502" w:type="pct"/>
                  <w:gridSpan w:val="2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26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3336FE" w:rsidRPr="004E5E7D" w:rsidTr="003336FE">
              <w:trPr>
                <w:gridAfter w:val="1"/>
                <w:cantSplit/>
                <w:trHeight w:val="5569"/>
                <w:tblCellSpacing w:w="15" w:type="dxa"/>
                <w:ins w:id="127" w:author="Юрий Волошин" w:date="2018-06-29T15:00:00Z"/>
              </w:trPr>
              <w:tc>
                <w:tcPr>
                  <w:tcW w:w="1638" w:type="pct"/>
                  <w:gridSpan w:val="4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28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29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Заказчик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: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130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31" w:author="Юрий Волошин" w:date="2018-06-29T15:00:00Z">
                    <w:r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132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33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qBin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34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35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RequisiteRqKbe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36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37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38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39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40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41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F577C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42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43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44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4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46" w:author="Юрий Волошин" w:date="2018-06-29T15:00:00Z"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______________/ 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RequisiteRqDirector</w:t>
                    </w:r>
                    <w:r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4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48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1785" w:type="pct"/>
                  <w:gridSpan w:val="4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4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50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Исполнитель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: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5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52" w:author="Юрий Волошин" w:date="2018-06-29T15:00:00Z"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CompanyRequisiteRqCompanyName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62283B" w:rsidRDefault="003336FE" w:rsidP="003336FE">
                  <w:pPr>
                    <w:spacing w:before="75" w:after="100" w:afterAutospacing="1" w:line="240" w:lineRule="auto"/>
                    <w:rPr>
                      <w:ins w:id="15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54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/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ИНН</w:t>
                    </w:r>
                    <w:r w:rsidRPr="0062283B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Bin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5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56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Кбе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CompanyRequisiteRq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Kbe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57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58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Адрес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MyCompanyRequisiteRegisteredAddressText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5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60" w:author="Юрий Волошин" w:date="2018-06-29T15:00:00Z">
                    <w:r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ИИК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Iik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6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62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Банк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pl-PL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pl-PL"/>
                      </w:rPr>
                      <w:t>CompanyBankDetailRqBankName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63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64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БИК</w:t>
                    </w:r>
                    <w:r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 xml:space="preserve">: 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{</w:t>
                    </w:r>
                    <w:r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CompanyBankDetailRqBik</w:t>
                    </w:r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}</w:t>
                    </w:r>
                  </w:ins>
                </w:p>
                <w:p w:rsidR="003336FE" w:rsidRPr="003361F4" w:rsidRDefault="003336FE" w:rsidP="003336FE">
                  <w:pPr>
                    <w:spacing w:before="75" w:after="100" w:afterAutospacing="1" w:line="240" w:lineRule="auto"/>
                    <w:rPr>
                      <w:ins w:id="165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:rsidR="003336FE" w:rsidRPr="003361F4" w:rsidRDefault="00D7131B" w:rsidP="003336FE">
                  <w:pPr>
                    <w:spacing w:before="75" w:after="100" w:afterAutospacing="1" w:line="240" w:lineRule="auto"/>
                    <w:rPr>
                      <w:ins w:id="166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67" w:author="Юрий Волошин" w:date="2018-06-29T14:58:00Z">
                    <w:r>
                      <w:rPr>
                        <w:noProof/>
                        <w:lang w:eastAsia="ru-RU"/>
                      </w:rPr>
                      <w:pict w14:anchorId="53179359">
                        <v:shape id="_x0000_s1031" type="#_x0000_t75" alt="" style="position:absolute;margin-left:-.05pt;margin-top:14pt;width:76.4pt;height:29.7pt;z-index:8;visibility:visible;mso-wrap-edited:f;mso-width-percent:0;mso-height-percent:0;mso-wrap-distance-left:0;mso-wrap-distance-right:0;mso-width-percent:0;mso-height-percent:0">
                          <v:imagedata r:id="rId4" o:title=""/>
                        </v:shape>
                      </w:pict>
                    </w:r>
                    <w:r>
                      <w:rPr>
                        <w:noProof/>
                        <w:lang w:eastAsia="ru-RU"/>
                      </w:rPr>
                      <w:pict w14:anchorId="2A63F1C7">
                        <v:shape id="_x0000_s1030" type="#_x0000_t75" alt="" style="position:absolute;margin-left:-37.6pt;margin-top:19.45pt;width:107.7pt;height:107.7pt;z-index:7;visibility:visible;mso-wrap-edited:f;mso-width-percent:0;mso-height-percent:0;mso-wrap-distance-left:0;mso-wrap-distance-right:0;mso-width-percent:0;mso-height-percent:0">
                          <v:imagedata r:id="rId5" o:title=""/>
                        </v:shape>
                      </w:pict>
                    </w:r>
                  </w:ins>
                  <w:ins w:id="168" w:author="Юрий Волошин" w:date="2018-06-29T15:00:00Z">
                    <w:r w:rsidR="003336FE" w:rsidRPr="003361F4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______________/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{</w:t>
                    </w:r>
                    <w:r w:rsidR="003336FE" w:rsidRPr="004E5E7D">
                      <w:rPr>
                        <w:rFonts w:ascii="Times New Roman" w:hAnsi="Times New Roman"/>
                        <w:w w:val="105"/>
                        <w:sz w:val="24"/>
                        <w:szCs w:val="24"/>
                        <w:lang w:val="en-US"/>
                      </w:rPr>
                      <w:t>MyCompanyRequisiteRqDirector</w:t>
                    </w:r>
                    <w:r w:rsidR="003336FE" w:rsidRPr="003361F4">
                      <w:rPr>
                        <w:rFonts w:ascii="Times New Roman" w:hAnsi="Times New Roman"/>
                        <w:w w:val="105"/>
                        <w:sz w:val="24"/>
                        <w:szCs w:val="24"/>
                      </w:rPr>
                      <w:t>}</w:t>
                    </w:r>
                  </w:ins>
                </w:p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69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ins w:id="170" w:author="Юрий Волошин" w:date="2018-06-29T15:00:00Z">
                    <w:r w:rsidRPr="004E5E7D">
                      <w:rPr>
                        <w:rFonts w:ascii="Times New Roman" w:hAnsi="Times New Roman"/>
                        <w:sz w:val="24"/>
                        <w:szCs w:val="24"/>
                        <w:lang w:eastAsia="ru-RU"/>
                      </w:rPr>
                      <w:t>М.П.</w:t>
                    </w:r>
                  </w:ins>
                </w:p>
              </w:tc>
              <w:tc>
                <w:tcPr>
                  <w:tcW w:w="1522" w:type="pct"/>
                  <w:gridSpan w:val="2"/>
                </w:tcPr>
                <w:p w:rsidR="003336FE" w:rsidRPr="004E5E7D" w:rsidRDefault="003336FE" w:rsidP="003336FE">
                  <w:pPr>
                    <w:spacing w:before="75" w:after="100" w:afterAutospacing="1" w:line="240" w:lineRule="auto"/>
                    <w:rPr>
                      <w:ins w:id="171" w:author="Юрий Волошин" w:date="2018-06-29T15:00:00Z"/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283B" w:rsidRPr="0062283B" w:rsidDel="003336FE" w:rsidRDefault="0062283B" w:rsidP="00D60A46">
            <w:pPr>
              <w:spacing w:before="75" w:after="100" w:afterAutospacing="1" w:line="240" w:lineRule="auto"/>
              <w:rPr>
                <w:del w:id="172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173" w:author="Юрий Волошин" w:date="2018-06-29T14:38:00Z">
              <w:r w:rsidRPr="004E5E7D" w:rsidDel="00B0023D">
                <w:rPr>
                  <w:rFonts w:ascii="Times New Roman" w:hAnsi="Times New Roman"/>
                  <w:sz w:val="24"/>
                  <w:szCs w:val="24"/>
                  <w:lang w:val="en-US"/>
                </w:rPr>
                <w:delText>Inn</w:delText>
              </w:r>
            </w:del>
            <w:del w:id="174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175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176" w:author="Юрий Волошин" w:date="2018-06-29T14:38:00Z">
                  <w:rPr>
                    <w:del w:id="177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78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К</w:delText>
              </w:r>
              <w:r w:rsid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е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179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180" w:author="Юрий Волошин" w:date="2018-06-29T14:37:00Z">
                  <w:rPr>
                    <w:del w:id="181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82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Адрес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183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pl-PL"/>
                </w:rPr>
                <w:delText>MyCompanyRequisiteRegisteredAddressText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184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185" w:author="Юрий Волошин" w:date="2018-06-29T14:37:00Z">
                  <w:rPr>
                    <w:del w:id="186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87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ИИК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188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My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pl-PL"/>
                </w:rPr>
                <w:delText>CompanyBankDetailRq</w:delText>
              </w:r>
            </w:del>
            <w:del w:id="189" w:author="Юрий Волошин" w:date="2018-06-29T14:38:00Z">
              <w:r w:rsidRPr="004E5E7D" w:rsidDel="00B0023D">
                <w:rPr>
                  <w:rFonts w:ascii="Times New Roman" w:hAnsi="Times New Roman"/>
                  <w:sz w:val="24"/>
                  <w:szCs w:val="24"/>
                  <w:lang w:val="pl-PL"/>
                </w:rPr>
                <w:delText>AccNum</w:delText>
              </w:r>
            </w:del>
            <w:del w:id="190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19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192" w:author="Юрий Волошин" w:date="2018-06-29T14:37:00Z">
                  <w:rPr>
                    <w:del w:id="193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94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Банк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195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My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pl-PL"/>
                </w:rPr>
                <w:delText>CompanyBankDetailRqBankName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196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197" w:author="Юрий Волошин" w:date="2018-06-29T14:37:00Z">
                  <w:rPr>
                    <w:del w:id="198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99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БИК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00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CompanyBankDetailRqBik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0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02" w:author="Юрий Волошин" w:date="2018-06-29T14:37:00Z">
                  <w:rPr>
                    <w:del w:id="203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62283B" w:rsidRPr="00B0023D" w:rsidDel="003336FE" w:rsidRDefault="00D7131B" w:rsidP="00D60A46">
            <w:pPr>
              <w:spacing w:before="75" w:after="100" w:afterAutospacing="1" w:line="240" w:lineRule="auto"/>
              <w:rPr>
                <w:del w:id="204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05" w:author="Юрий Волошин" w:date="2018-06-29T14:37:00Z">
                  <w:rPr>
                    <w:del w:id="206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07" w:author="Юрий Волошин" w:date="2018-06-29T15:00:00Z">
              <w:r>
                <w:rPr>
                  <w:noProof/>
                  <w:lang w:eastAsia="ru-RU"/>
                </w:rPr>
                <w:pict>
                  <v:shape id="{MyCompanyUfDirectorSign}" o:spid="_x0000_s1029" type="#_x0000_t75" alt="" style="position:absolute;margin-left:-.05pt;margin-top:14pt;width:76.4pt;height:29.7pt;z-index:2;visibility:visible;mso-wrap-edited:f;mso-width-percent:0;mso-height-percent:0;mso-wrap-distance-left:0;mso-wrap-distance-right:0;mso-width-percent:0;mso-height-percent:0">
                    <v:imagedata r:id="rId4" o:title=""/>
                  </v:shape>
                </w:pict>
              </w:r>
              <w:r>
                <w:rPr>
                  <w:noProof/>
                  <w:lang w:eastAsia="ru-RU"/>
                </w:rPr>
                <w:pict>
                  <v:shape id="{MyCompanyUfStamp}" o:spid="_x0000_s1028" type="#_x0000_t75" alt="" style="position:absolute;margin-left:-37.6pt;margin-top:19.45pt;width:107.7pt;height:107.7pt;z-index:1;visibility:visible;mso-wrap-edited:f;mso-width-percent:0;mso-height-percent:0;mso-wrap-distance-left:0;mso-wrap-distance-right:0;mso-width-percent:0;mso-height-percent:0">
                    <v:imagedata r:id="rId5" o:title=""/>
                  </v:shape>
                </w:pict>
              </w:r>
              <w:r w:rsidR="0062283B"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08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>______________/</w:delText>
              </w:r>
              <w:r w:rsidR="0062283B" w:rsidRPr="00B0023D" w:rsidDel="003336FE">
                <w:rPr>
                  <w:rFonts w:ascii="Times New Roman" w:hAnsi="Times New Roman"/>
                  <w:w w:val="105"/>
                  <w:sz w:val="24"/>
                  <w:szCs w:val="24"/>
                  <w:rPrChange w:id="209" w:author="Юрий Волошин" w:date="2018-06-29T14:37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{</w:delText>
              </w:r>
              <w:r w:rsidR="0062283B"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MyCompanyRequisiteRqDirector</w:delText>
              </w:r>
              <w:r w:rsidR="0062283B" w:rsidRPr="00B0023D" w:rsidDel="003336FE">
                <w:rPr>
                  <w:rFonts w:ascii="Times New Roman" w:hAnsi="Times New Roman"/>
                  <w:w w:val="105"/>
                  <w:sz w:val="24"/>
                  <w:szCs w:val="24"/>
                  <w:rPrChange w:id="210" w:author="Юрий Волошин" w:date="2018-06-29T14:37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}</w:delText>
              </w:r>
            </w:del>
          </w:p>
          <w:p w:rsidR="0062283B" w:rsidRPr="004E5E7D" w:rsidDel="003336FE" w:rsidRDefault="0062283B" w:rsidP="00D60A46">
            <w:pPr>
              <w:spacing w:before="75" w:after="100" w:afterAutospacing="1" w:line="240" w:lineRule="auto"/>
              <w:rPr>
                <w:del w:id="21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212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М.П.</w:delText>
              </w:r>
            </w:del>
          </w:p>
        </w:tc>
        <w:tc>
          <w:tcPr>
            <w:tcW w:w="1527" w:type="pct"/>
          </w:tcPr>
          <w:p w:rsidR="0062283B" w:rsidRPr="004E5E7D" w:rsidDel="003336FE" w:rsidRDefault="0062283B" w:rsidP="00D60A46">
            <w:pPr>
              <w:spacing w:before="75" w:after="100" w:afterAutospacing="1" w:line="240" w:lineRule="auto"/>
              <w:rPr>
                <w:del w:id="213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214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Подрядчик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:</w:delText>
              </w:r>
            </w:del>
          </w:p>
          <w:p w:rsidR="0062283B" w:rsidRPr="0062283B" w:rsidDel="003336FE" w:rsidRDefault="0062283B" w:rsidP="00D60A46">
            <w:pPr>
              <w:spacing w:before="75" w:after="100" w:afterAutospacing="1" w:line="240" w:lineRule="auto"/>
              <w:rPr>
                <w:del w:id="215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216" w:author="Юрий Волошин" w:date="2018-06-29T15:00:00Z">
              <w:r w:rsidRPr="00B0023D" w:rsidDel="003336FE">
                <w:rPr>
                  <w:rFonts w:ascii="Times New Roman" w:hAnsi="Times New Roman"/>
                  <w:w w:val="105"/>
                  <w:sz w:val="24"/>
                  <w:szCs w:val="24"/>
                  <w:rPrChange w:id="217" w:author="Юрий Волошин" w:date="2018-06-29T14:37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pl-PL"/>
                    </w:rPr>
                  </w:rPrChange>
                </w:rPr>
                <w:delText>{</w:delText>
              </w:r>
              <w:r w:rsidRPr="004F577C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RequisiteRqCompanyName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62283B" w:rsidDel="003336FE" w:rsidRDefault="0062283B" w:rsidP="00D60A46">
            <w:pPr>
              <w:spacing w:before="75" w:after="100" w:afterAutospacing="1" w:line="240" w:lineRule="auto"/>
              <w:rPr>
                <w:del w:id="21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219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</w:delText>
              </w:r>
              <w:r w:rsidRPr="0062283B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/</w:delText>
              </w:r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ИНН</w:delText>
              </w:r>
              <w:r w:rsidRPr="0062283B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RequisiteRq</w:delText>
              </w:r>
            </w:del>
            <w:del w:id="220" w:author="Юрий Волошин" w:date="2018-06-29T14:38:00Z">
              <w:r w:rsidRPr="004E5E7D" w:rsidDel="00B0023D">
                <w:rPr>
                  <w:rFonts w:ascii="Times New Roman" w:hAnsi="Times New Roman"/>
                  <w:sz w:val="24"/>
                  <w:szCs w:val="24"/>
                  <w:lang w:val="en-US"/>
                </w:rPr>
                <w:delText>Inn</w:delText>
              </w:r>
            </w:del>
            <w:del w:id="221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22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23" w:author="Юрий Волошин" w:date="2018-06-29T14:38:00Z">
                  <w:rPr>
                    <w:del w:id="224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25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Кбе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26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27" w:author="Юрий Волошин" w:date="2018-06-29T14:37:00Z">
                  <w:rPr>
                    <w:del w:id="228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29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Адрес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30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RequisiteRegisteredAddressText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3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32" w:author="Юрий Волошин" w:date="2018-06-29T14:37:00Z">
                  <w:rPr>
                    <w:del w:id="233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34" w:author="Юрий Волошин" w:date="2018-06-29T15:00:00Z">
              <w:r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ИИК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35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</w:delText>
              </w:r>
            </w:del>
            <w:del w:id="236" w:author="Юрий Волошин" w:date="2018-06-29T14:39:00Z">
              <w:r w:rsidRPr="004F577C" w:rsidDel="00B0023D">
                <w:rPr>
                  <w:rFonts w:ascii="Times New Roman" w:hAnsi="Times New Roman"/>
                  <w:sz w:val="24"/>
                  <w:szCs w:val="24"/>
                  <w:lang w:val="en-US"/>
                </w:rPr>
                <w:delText>AccNum</w:delText>
              </w:r>
            </w:del>
            <w:del w:id="237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3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39" w:author="Юрий Волошин" w:date="2018-06-29T14:37:00Z">
                  <w:rPr>
                    <w:del w:id="240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41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Банк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42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BankDetailRqBankName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43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44" w:author="Юрий Волошин" w:date="2018-06-29T14:37:00Z">
                  <w:rPr>
                    <w:del w:id="245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46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БИК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47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BankDetailRqBik</w:delText>
              </w:r>
              <w:r w:rsidRPr="004E5E7D" w:rsidDel="003336FE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4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49" w:author="Юрий Волошин" w:date="2018-06-29T14:37:00Z">
                  <w:rPr>
                    <w:del w:id="250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62283B" w:rsidRPr="00B0023D" w:rsidDel="003336FE" w:rsidRDefault="0062283B" w:rsidP="00D60A46">
            <w:pPr>
              <w:spacing w:before="75" w:after="100" w:afterAutospacing="1" w:line="240" w:lineRule="auto"/>
              <w:rPr>
                <w:del w:id="25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  <w:rPrChange w:id="252" w:author="Юрий Волошин" w:date="2018-06-29T14:37:00Z">
                  <w:rPr>
                    <w:del w:id="253" w:author="Юрий Волошин" w:date="2018-06-29T15:00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254" w:author="Юрий Волошин" w:date="2018-06-29T15:00:00Z"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55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______________/ </w:delText>
              </w:r>
              <w:r w:rsidRPr="00B0023D" w:rsidDel="003336FE">
                <w:rPr>
                  <w:rFonts w:ascii="Times New Roman" w:hAnsi="Times New Roman"/>
                  <w:sz w:val="24"/>
                  <w:szCs w:val="24"/>
                  <w:lang w:eastAsia="ru-RU"/>
                  <w:rPrChange w:id="256" w:author="Юрий Волошин" w:date="2018-06-29T14:37:00Z">
                    <w:rPr>
                      <w:rFonts w:ascii="Times New Roman" w:hAnsi="Times New Roman"/>
                      <w:sz w:val="24"/>
                      <w:szCs w:val="24"/>
                      <w:lang w:val="pl-PL" w:eastAsia="ru-RU"/>
                    </w:rPr>
                  </w:rPrChange>
                </w:rPr>
                <w:delText>{</w:delText>
              </w:r>
              <w:r w:rsidRPr="004E5E7D" w:rsidDel="003336FE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RequisiteRqDirector</w:delText>
              </w:r>
              <w:r w:rsidRPr="00B0023D" w:rsidDel="003336FE">
                <w:rPr>
                  <w:rFonts w:ascii="Times New Roman" w:hAnsi="Times New Roman"/>
                  <w:w w:val="105"/>
                  <w:sz w:val="24"/>
                  <w:szCs w:val="24"/>
                  <w:rPrChange w:id="257" w:author="Юрий Волошин" w:date="2018-06-29T14:37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}</w:delText>
              </w:r>
            </w:del>
          </w:p>
          <w:p w:rsidR="0062283B" w:rsidRPr="004E5E7D" w:rsidDel="003336FE" w:rsidRDefault="0062283B" w:rsidP="00D60A46">
            <w:pPr>
              <w:spacing w:before="75" w:after="100" w:afterAutospacing="1" w:line="240" w:lineRule="auto"/>
              <w:rPr>
                <w:del w:id="25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del w:id="259" w:author="Юрий Волошин" w:date="2018-06-29T15:00:00Z">
              <w:r w:rsidRPr="004E5E7D" w:rsidDel="003336FE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М.П.</w:delText>
              </w:r>
            </w:del>
          </w:p>
        </w:tc>
      </w:tr>
      <w:tr w:rsidR="003336FE" w:rsidRPr="004E5E7D" w:rsidTr="003336FE">
        <w:trPr>
          <w:cantSplit/>
          <w:trHeight w:val="5569"/>
          <w:tblCellSpacing w:w="15" w:type="dxa"/>
          <w:ins w:id="260" w:author="Юрий Волошин" w:date="2018-06-29T15:00:00Z"/>
        </w:trPr>
        <w:tc>
          <w:tcPr>
            <w:tcW w:w="1643" w:type="pct"/>
          </w:tcPr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26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62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Покупатель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:</w:t>
              </w:r>
            </w:ins>
          </w:p>
          <w:p w:rsidR="003336FE" w:rsidRPr="0062283B" w:rsidRDefault="003336FE" w:rsidP="003361F4">
            <w:pPr>
              <w:spacing w:before="75" w:after="100" w:afterAutospacing="1" w:line="240" w:lineRule="auto"/>
              <w:rPr>
                <w:ins w:id="263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64" w:author="Юрий Волошин" w:date="2018-06-29T15:00:00Z">
              <w:r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{</w:t>
              </w:r>
              <w:r w:rsidRPr="004F577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RequisiteRqCompanyName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62283B" w:rsidRDefault="003336FE" w:rsidP="003361F4">
            <w:pPr>
              <w:spacing w:before="75" w:after="100" w:afterAutospacing="1" w:line="240" w:lineRule="auto"/>
              <w:rPr>
                <w:ins w:id="265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66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Б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>/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qBin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67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68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Кбе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RequisiteRqKbe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69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70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Адрес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RequisiteRegisteredAddressText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7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72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Iik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73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74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Банк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BankDetailRqBankName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75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76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BankDetailRqBik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77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7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79" w:author="Юрий Волошин" w:date="2018-06-29T15:00:00Z"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>______________/ 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RequisiteRqDirector</w:t>
              </w:r>
              <w:r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}</w:t>
              </w:r>
            </w:ins>
          </w:p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280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81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М.П.</w:t>
              </w:r>
            </w:ins>
          </w:p>
        </w:tc>
        <w:tc>
          <w:tcPr>
            <w:tcW w:w="1791" w:type="pct"/>
            <w:gridSpan w:val="2"/>
          </w:tcPr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282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83" w:author="Юрий Волошин" w:date="2018-06-29T15:01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Поставщик</w:t>
              </w:r>
            </w:ins>
            <w:bookmarkStart w:id="284" w:name="_GoBack"/>
            <w:bookmarkEnd w:id="284"/>
            <w:ins w:id="285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:</w:t>
              </w:r>
            </w:ins>
          </w:p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286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87" w:author="Юрий Волошин" w:date="2018-06-29T15:00:00Z"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CompanyRequisiteRqCompanyName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62283B" w:rsidRDefault="003336FE" w:rsidP="003361F4">
            <w:pPr>
              <w:spacing w:before="75" w:after="100" w:afterAutospacing="1" w:line="240" w:lineRule="auto"/>
              <w:rPr>
                <w:ins w:id="28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89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Б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>/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CompanyRequisiteRq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Bin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90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91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Кбе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CompanyRequisiteRq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Kbe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92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93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Адрес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MyCompanyRequisiteRegisteredAddressText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94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95" w:author="Юрий Волошин" w:date="2018-06-29T15:00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CompanyBankDetailRq</w:t>
              </w:r>
              <w:r>
                <w:rPr>
                  <w:rFonts w:ascii="Times New Roman" w:hAnsi="Times New Roman"/>
                  <w:sz w:val="24"/>
                  <w:szCs w:val="24"/>
                  <w:lang w:val="pl-PL"/>
                </w:rPr>
                <w:t>Iik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96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97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Банк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CompanyBankDetailRqBankName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298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299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CompanyBankDetailRqBik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3336FE" w:rsidRPr="003361F4" w:rsidRDefault="003336FE" w:rsidP="003361F4">
            <w:pPr>
              <w:spacing w:before="75" w:after="100" w:afterAutospacing="1" w:line="240" w:lineRule="auto"/>
              <w:rPr>
                <w:ins w:id="300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3336FE" w:rsidRPr="003361F4" w:rsidRDefault="00D7131B" w:rsidP="003361F4">
            <w:pPr>
              <w:spacing w:before="75" w:after="100" w:afterAutospacing="1" w:line="240" w:lineRule="auto"/>
              <w:rPr>
                <w:ins w:id="301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302" w:author="Юрий Волошин" w:date="2018-06-29T14:58:00Z">
              <w:r>
                <w:rPr>
                  <w:noProof/>
                  <w:lang w:eastAsia="ru-RU"/>
                </w:rPr>
                <w:pict w14:anchorId="53179359">
                  <v:shape id="_x0000_s1027" type="#_x0000_t75" alt="" style="position:absolute;margin-left:-.05pt;margin-top:14pt;width:76.4pt;height:29.7pt;z-index:10;visibility:visible;mso-wrap-edited:f;mso-width-percent:0;mso-height-percent:0;mso-wrap-distance-left:0;mso-wrap-distance-right:0;mso-width-percent:0;mso-height-percent:0">
                    <v:imagedata r:id="rId4" o:title=""/>
                  </v:shape>
                </w:pict>
              </w:r>
              <w:r>
                <w:rPr>
                  <w:noProof/>
                  <w:lang w:eastAsia="ru-RU"/>
                </w:rPr>
                <w:pict w14:anchorId="2A63F1C7">
                  <v:shape id="_x0000_s1026" type="#_x0000_t75" alt="" style="position:absolute;margin-left:-37.6pt;margin-top:19.45pt;width:107.7pt;height:107.7pt;z-index:9;visibility:visible;mso-wrap-edited:f;mso-width-percent:0;mso-height-percent:0;mso-wrap-distance-left:0;mso-wrap-distance-right:0;mso-width-percent:0;mso-height-percent:0">
                    <v:imagedata r:id="rId5" o:title=""/>
                  </v:shape>
                </w:pict>
              </w:r>
            </w:ins>
            <w:ins w:id="303" w:author="Юрий Волошин" w:date="2018-06-29T15:00:00Z">
              <w:r w:rsidR="003336FE"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>______________/</w:t>
              </w:r>
              <w:r w:rsidR="003336FE"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{</w:t>
              </w:r>
              <w:r w:rsidR="003336FE"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MyCompanyRequisiteRqDirector</w:t>
              </w:r>
              <w:r w:rsidR="003336FE"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}</w:t>
              </w:r>
            </w:ins>
          </w:p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304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  <w:ins w:id="305" w:author="Юрий Волошин" w:date="2018-06-29T15:00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М.П.</w:t>
              </w:r>
            </w:ins>
          </w:p>
        </w:tc>
        <w:tc>
          <w:tcPr>
            <w:tcW w:w="1521" w:type="pct"/>
          </w:tcPr>
          <w:p w:rsidR="003336FE" w:rsidRPr="004E5E7D" w:rsidRDefault="003336FE" w:rsidP="003361F4">
            <w:pPr>
              <w:spacing w:before="75" w:after="100" w:afterAutospacing="1" w:line="240" w:lineRule="auto"/>
              <w:rPr>
                <w:ins w:id="306" w:author="Юрий Волошин" w:date="2018-06-29T15:00:00Z"/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62283B" w:rsidRPr="00AC3BDC" w:rsidRDefault="0062283B" w:rsidP="007332BE">
      <w:pPr>
        <w:spacing w:before="100" w:beforeAutospacing="1" w:after="100" w:afterAutospacing="1" w:line="240" w:lineRule="auto"/>
        <w:ind w:firstLine="49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581"/>
        <w:gridCol w:w="425"/>
        <w:gridCol w:w="4439"/>
      </w:tblGrid>
      <w:tr w:rsidR="001D5056" w:rsidRPr="00876DB7" w:rsidTr="00D83E52">
        <w:trPr>
          <w:cantSplit/>
          <w:tblCellSpacing w:w="15" w:type="dxa"/>
        </w:trPr>
        <w:tc>
          <w:tcPr>
            <w:tcW w:w="2401" w:type="pct"/>
          </w:tcPr>
          <w:p w:rsidR="001D5056" w:rsidRPr="004E5E7D" w:rsidRDefault="001D5056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9" w:type="pct"/>
            <w:vAlign w:val="center"/>
          </w:tcPr>
          <w:p w:rsidR="001D5056" w:rsidRPr="004E5E7D" w:rsidRDefault="001D5056" w:rsidP="00D83E52">
            <w:pPr>
              <w:spacing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26" w:type="pct"/>
          </w:tcPr>
          <w:p w:rsidR="001D5056" w:rsidRPr="004E5E7D" w:rsidRDefault="001D5056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D5056" w:rsidRPr="004E5E7D" w:rsidRDefault="001D5056" w:rsidP="007332BE">
      <w:pPr>
        <w:spacing w:after="100" w:afterAutospacing="1" w:line="240" w:lineRule="auto"/>
      </w:pPr>
    </w:p>
    <w:p w:rsidR="002C3AB2" w:rsidRDefault="00A76318">
      <w:pPr>
        <w:rPr>
          <w:rFonts w:ascii="Times New Roman" w:hAnsi="Times New Roman"/>
          <w:b/>
          <w:sz w:val="24"/>
          <w:szCs w:val="24"/>
        </w:rPr>
      </w:pPr>
      <w:r>
        <w:br w:type="page"/>
      </w:r>
      <w:r w:rsidR="001D5056" w:rsidRPr="00AA4A4A">
        <w:rPr>
          <w:rFonts w:ascii="Times New Roman" w:hAnsi="Times New Roman"/>
          <w:b/>
          <w:sz w:val="24"/>
          <w:szCs w:val="24"/>
        </w:rPr>
        <w:lastRenderedPageBreak/>
        <w:t xml:space="preserve">Приложение № 1 </w:t>
      </w:r>
    </w:p>
    <w:p w:rsidR="001D5056" w:rsidRDefault="001D5056" w:rsidP="00A7321D">
      <w:pPr>
        <w:jc w:val="right"/>
        <w:rPr>
          <w:rFonts w:ascii="Times New Roman" w:hAnsi="Times New Roman"/>
          <w:sz w:val="24"/>
          <w:szCs w:val="24"/>
        </w:rPr>
      </w:pPr>
      <w:r w:rsidRPr="00AA4A4A">
        <w:rPr>
          <w:rFonts w:ascii="Times New Roman" w:hAnsi="Times New Roman"/>
          <w:sz w:val="24"/>
          <w:szCs w:val="24"/>
        </w:rPr>
        <w:t xml:space="preserve">к договору поставки № </w:t>
      </w:r>
      <w:ins w:id="307" w:author="Юрий Волошин" w:date="2018-06-29T14:43:00Z">
        <w:r w:rsidR="00275D0D">
          <w:rPr>
            <w:rFonts w:ascii="Times New Roman" w:hAnsi="Times New Roman"/>
            <w:sz w:val="24"/>
            <w:szCs w:val="24"/>
            <w:lang w:val="pl-PL"/>
          </w:rPr>
          <w:t>{DocumentNumber}</w:t>
        </w:r>
      </w:ins>
      <w:del w:id="308" w:author="Юрий Волошин" w:date="2018-06-29T14:43:00Z">
        <w:r w:rsidRPr="00AA4A4A" w:rsidDel="00275D0D">
          <w:rPr>
            <w:rFonts w:ascii="Times New Roman" w:hAnsi="Times New Roman"/>
            <w:sz w:val="24"/>
            <w:szCs w:val="24"/>
          </w:rPr>
          <w:delText>____</w:delText>
        </w:r>
      </w:del>
    </w:p>
    <w:p w:rsidR="001D5056" w:rsidRPr="00B0023D" w:rsidRDefault="001D5056" w:rsidP="00A7321D">
      <w:pPr>
        <w:jc w:val="right"/>
        <w:rPr>
          <w:rFonts w:ascii="Times New Roman" w:hAnsi="Times New Roman"/>
          <w:sz w:val="24"/>
          <w:szCs w:val="24"/>
          <w:lang w:val="pl-PL"/>
          <w:rPrChange w:id="309" w:author="Юрий Волошин" w:date="2018-06-29T14:37:00Z">
            <w:rPr>
              <w:rFonts w:ascii="Times New Roman" w:hAnsi="Times New Roman"/>
              <w:sz w:val="24"/>
              <w:szCs w:val="24"/>
            </w:rPr>
          </w:rPrChange>
        </w:rPr>
      </w:pPr>
      <w:r w:rsidRPr="00AA4A4A">
        <w:rPr>
          <w:rFonts w:ascii="Times New Roman" w:hAnsi="Times New Roman"/>
          <w:sz w:val="24"/>
          <w:szCs w:val="24"/>
        </w:rPr>
        <w:t xml:space="preserve"> от </w:t>
      </w:r>
      <w:del w:id="310" w:author="Юрий Волошин" w:date="2018-06-29T14:37:00Z">
        <w:r w:rsidRPr="00AA4A4A" w:rsidDel="00B0023D">
          <w:rPr>
            <w:rFonts w:ascii="Times New Roman" w:hAnsi="Times New Roman"/>
            <w:sz w:val="24"/>
            <w:szCs w:val="24"/>
          </w:rPr>
          <w:delText>«___»______________201__ г.</w:delText>
        </w:r>
      </w:del>
      <w:ins w:id="311" w:author="Юрий Волошин" w:date="2018-06-29T14:37:00Z">
        <w:r w:rsidR="00B0023D">
          <w:rPr>
            <w:rFonts w:ascii="Times New Roman" w:hAnsi="Times New Roman"/>
            <w:sz w:val="24"/>
            <w:szCs w:val="24"/>
            <w:lang w:val="pl-PL"/>
          </w:rPr>
          <w:t>{DocumentCreateTime}</w:t>
        </w:r>
      </w:ins>
    </w:p>
    <w:p w:rsidR="001D5056" w:rsidRPr="00AA4A4A" w:rsidRDefault="001D5056" w:rsidP="00A7321D">
      <w:pPr>
        <w:jc w:val="center"/>
        <w:rPr>
          <w:rFonts w:ascii="Times New Roman" w:hAnsi="Times New Roman"/>
          <w:b/>
          <w:sz w:val="24"/>
          <w:szCs w:val="24"/>
        </w:rPr>
      </w:pPr>
      <w:r w:rsidRPr="00AA4A4A">
        <w:rPr>
          <w:rFonts w:ascii="Times New Roman" w:hAnsi="Times New Roman"/>
          <w:b/>
          <w:sz w:val="24"/>
          <w:szCs w:val="24"/>
        </w:rPr>
        <w:t>Спецификация поставляемых товаров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3969"/>
        <w:gridCol w:w="992"/>
        <w:gridCol w:w="992"/>
        <w:gridCol w:w="1560"/>
        <w:gridCol w:w="1666"/>
      </w:tblGrid>
      <w:tr w:rsidR="00275D0D" w:rsidRPr="00AA4A4A" w:rsidTr="00275D0D">
        <w:trPr>
          <w:trHeight w:val="472"/>
        </w:trPr>
        <w:tc>
          <w:tcPr>
            <w:tcW w:w="644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4A4A">
              <w:rPr>
                <w:rFonts w:ascii="Times New Roman" w:hAnsi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969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Наименование товаров</w:t>
            </w:r>
          </w:p>
        </w:tc>
        <w:tc>
          <w:tcPr>
            <w:tcW w:w="992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992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Ед.изм.</w:t>
            </w:r>
          </w:p>
        </w:tc>
        <w:tc>
          <w:tcPr>
            <w:tcW w:w="1560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666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  <w:tr w:rsidR="00275D0D" w:rsidRPr="00AA4A4A" w:rsidTr="00275D0D">
        <w:trPr>
          <w:trHeight w:val="495"/>
        </w:trPr>
        <w:tc>
          <w:tcPr>
            <w:tcW w:w="644" w:type="dxa"/>
          </w:tcPr>
          <w:p w:rsidR="001D5056" w:rsidRPr="002E1816" w:rsidRDefault="00B0023D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12" w:author="Юрий Волошин" w:date="2018-06-29T14:42:00Z">
                <w:pPr/>
              </w:pPrChange>
            </w:pPr>
            <w:ins w:id="313" w:author="Юрий Волошин" w:date="2018-06-29T14:39:00Z">
              <w:r w:rsidRPr="002E1816">
                <w:rPr>
                  <w:rFonts w:ascii="Times New Roman" w:hAnsi="Times New Roman"/>
                  <w:sz w:val="24"/>
                  <w:szCs w:val="24"/>
                  <w:rPrChange w:id="314" w:author="Юрий Волошин" w:date="2018-06-29T14:44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{ProductsIndex}</w:t>
              </w:r>
            </w:ins>
          </w:p>
        </w:tc>
        <w:tc>
          <w:tcPr>
            <w:tcW w:w="3969" w:type="dxa"/>
          </w:tcPr>
          <w:p w:rsidR="001D5056" w:rsidRPr="002E1816" w:rsidRDefault="00B0023D" w:rsidP="003E11D4">
            <w:pPr>
              <w:rPr>
                <w:rFonts w:ascii="Times New Roman" w:hAnsi="Times New Roman"/>
                <w:sz w:val="24"/>
                <w:szCs w:val="24"/>
              </w:rPr>
            </w:pPr>
            <w:ins w:id="315" w:author="Юрий Волошин" w:date="2018-06-29T14:39:00Z">
              <w:r w:rsidRPr="002E1816">
                <w:rPr>
                  <w:rFonts w:ascii="Times New Roman" w:hAnsi="Times New Roman"/>
                  <w:sz w:val="24"/>
                  <w:szCs w:val="24"/>
                  <w:rPrChange w:id="316" w:author="Юрий Волошин" w:date="2018-06-29T14:44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{ProductsProductName}</w:t>
              </w:r>
            </w:ins>
          </w:p>
        </w:tc>
        <w:tc>
          <w:tcPr>
            <w:tcW w:w="992" w:type="dxa"/>
          </w:tcPr>
          <w:p w:rsidR="001D5056" w:rsidRPr="002E1816" w:rsidRDefault="00B0023D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17" w:author="Юрий Волошин" w:date="2018-06-29T14:42:00Z">
                <w:pPr/>
              </w:pPrChange>
            </w:pPr>
            <w:ins w:id="318" w:author="Юрий Волошин" w:date="2018-06-29T14:39:00Z">
              <w:r w:rsidRPr="002E1816">
                <w:rPr>
                  <w:rFonts w:ascii="Times New Roman" w:hAnsi="Times New Roman"/>
                  <w:sz w:val="24"/>
                  <w:szCs w:val="24"/>
                  <w:rPrChange w:id="319" w:author="Юрий Волошин" w:date="2018-06-29T14:44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{ProductsProductQuantity}</w:t>
              </w:r>
            </w:ins>
          </w:p>
        </w:tc>
        <w:tc>
          <w:tcPr>
            <w:tcW w:w="992" w:type="dxa"/>
          </w:tcPr>
          <w:p w:rsidR="001D5056" w:rsidRPr="002E1816" w:rsidRDefault="00B0023D">
            <w:pPr>
              <w:jc w:val="center"/>
              <w:rPr>
                <w:rFonts w:ascii="Times New Roman" w:hAnsi="Times New Roman"/>
                <w:sz w:val="24"/>
                <w:szCs w:val="24"/>
              </w:rPr>
              <w:pPrChange w:id="320" w:author="Юрий Волошин" w:date="2018-06-29T14:42:00Z">
                <w:pPr/>
              </w:pPrChange>
            </w:pPr>
            <w:ins w:id="321" w:author="Юрий Волошин" w:date="2018-06-29T14:39:00Z">
              <w:r w:rsidRPr="002E1816">
                <w:rPr>
                  <w:rFonts w:ascii="Times New Roman" w:hAnsi="Times New Roman"/>
                  <w:sz w:val="24"/>
                  <w:szCs w:val="24"/>
                  <w:rPrChange w:id="322" w:author="Юрий Волошин" w:date="2018-06-29T14:44:00Z">
                    <w:rPr>
                      <w:rFonts w:ascii="Arial" w:hAnsi="Arial" w:cs="Arial"/>
                      <w:sz w:val="18"/>
                      <w:szCs w:val="18"/>
                    </w:rPr>
                  </w:rPrChange>
                </w:rPr>
                <w:t>{ProductsProductMeasureName}</w:t>
              </w:r>
            </w:ins>
          </w:p>
        </w:tc>
        <w:tc>
          <w:tcPr>
            <w:tcW w:w="1560" w:type="dxa"/>
          </w:tcPr>
          <w:p w:rsidR="001D5056" w:rsidRPr="002E1816" w:rsidRDefault="00B0023D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23" w:author="Юрий Волошин" w:date="2018-06-29T14:42:00Z">
                <w:pPr/>
              </w:pPrChange>
            </w:pPr>
            <w:ins w:id="324" w:author="Юрий Волошин" w:date="2018-06-29T14:40:00Z">
              <w:r w:rsidRPr="002E1816">
                <w:rPr>
                  <w:rFonts w:ascii="Times New Roman" w:hAnsi="Times New Roman"/>
                  <w:sz w:val="24"/>
                  <w:szCs w:val="24"/>
                  <w:rPrChange w:id="325" w:author="Юрий Волошин" w:date="2018-06-29T14:44:00Z">
                    <w:rPr>
                      <w:rFonts w:ascii="Arial" w:hAnsi="Arial"/>
                      <w:sz w:val="18"/>
                      <w:szCs w:val="18"/>
                    </w:rPr>
                  </w:rPrChange>
                </w:rPr>
                <w:t>{ProductsProductPrice</w:t>
              </w:r>
              <w:r w:rsidRPr="002E1816">
                <w:rPr>
                  <w:rFonts w:ascii="Times New Roman" w:hAnsi="Times New Roman"/>
                  <w:sz w:val="24"/>
                  <w:szCs w:val="24"/>
                  <w:lang w:val="pl-PL"/>
                  <w:rPrChange w:id="326" w:author="Юрий Волошин" w:date="2018-06-29T14:44:00Z">
                    <w:rPr>
                      <w:rFonts w:ascii="Arial" w:hAnsi="Arial"/>
                      <w:sz w:val="18"/>
                      <w:szCs w:val="18"/>
                      <w:lang w:val="pl-PL"/>
                    </w:rPr>
                  </w:rPrChange>
                </w:rPr>
                <w:t>Raw</w:t>
              </w:r>
              <w:r w:rsidRPr="002E1816">
                <w:rPr>
                  <w:rFonts w:ascii="Times New Roman" w:hAnsi="Times New Roman"/>
                  <w:sz w:val="24"/>
                  <w:szCs w:val="24"/>
                  <w:rPrChange w:id="327" w:author="Юрий Волошин" w:date="2018-06-29T14:44:00Z">
                    <w:rPr>
                      <w:rFonts w:ascii="Arial" w:hAnsi="Arial"/>
                      <w:sz w:val="18"/>
                      <w:szCs w:val="18"/>
                    </w:rPr>
                  </w:rPrChange>
                </w:rPr>
                <w:t>}</w:t>
              </w:r>
            </w:ins>
          </w:p>
        </w:tc>
        <w:tc>
          <w:tcPr>
            <w:tcW w:w="1666" w:type="dxa"/>
          </w:tcPr>
          <w:p w:rsidR="001D5056" w:rsidRPr="002E1816" w:rsidRDefault="00B0023D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28" w:author="Юрий Волошин" w:date="2018-06-29T14:42:00Z">
                <w:pPr/>
              </w:pPrChange>
            </w:pPr>
            <w:ins w:id="329" w:author="Юрий Волошин" w:date="2018-06-29T14:40:00Z">
              <w:r w:rsidRPr="002E1816">
                <w:rPr>
                  <w:rFonts w:ascii="Times New Roman" w:hAnsi="Times New Roman"/>
                  <w:sz w:val="24"/>
                  <w:szCs w:val="24"/>
                  <w:rPrChange w:id="330" w:author="Юрий Волошин" w:date="2018-06-29T14:44:00Z">
                    <w:rPr>
                      <w:rFonts w:ascii="Arial" w:hAnsi="Arial"/>
                      <w:sz w:val="18"/>
                      <w:szCs w:val="18"/>
                    </w:rPr>
                  </w:rPrChange>
                </w:rPr>
                <w:t>{ProductsProductPrice</w:t>
              </w:r>
              <w:r w:rsidRPr="002E1816">
                <w:rPr>
                  <w:rFonts w:ascii="Times New Roman" w:hAnsi="Times New Roman"/>
                  <w:sz w:val="24"/>
                  <w:szCs w:val="24"/>
                  <w:lang w:val="pl-PL"/>
                  <w:rPrChange w:id="331" w:author="Юрий Волошин" w:date="2018-06-29T14:44:00Z">
                    <w:rPr>
                      <w:rFonts w:ascii="Arial" w:hAnsi="Arial"/>
                      <w:sz w:val="18"/>
                      <w:szCs w:val="18"/>
                      <w:lang w:val="pl-PL"/>
                    </w:rPr>
                  </w:rPrChange>
                </w:rPr>
                <w:t>Raw</w:t>
              </w:r>
              <w:r w:rsidRPr="002E1816">
                <w:rPr>
                  <w:rFonts w:ascii="Times New Roman" w:hAnsi="Times New Roman"/>
                  <w:sz w:val="24"/>
                  <w:szCs w:val="24"/>
                  <w:rPrChange w:id="332" w:author="Юрий Волошин" w:date="2018-06-29T14:44:00Z">
                    <w:rPr>
                      <w:rFonts w:ascii="Arial" w:hAnsi="Arial"/>
                      <w:sz w:val="18"/>
                      <w:szCs w:val="18"/>
                    </w:rPr>
                  </w:rPrChange>
                </w:rPr>
                <w:t>Sum}</w:t>
              </w:r>
            </w:ins>
          </w:p>
        </w:tc>
      </w:tr>
      <w:tr w:rsidR="00275D0D" w:rsidRPr="00AA4A4A" w:rsidDel="00275D0D" w:rsidTr="00275D0D">
        <w:trPr>
          <w:trHeight w:val="334"/>
          <w:del w:id="333" w:author="Юрий Волошин" w:date="2018-06-29T14:42:00Z"/>
        </w:trPr>
        <w:tc>
          <w:tcPr>
            <w:tcW w:w="644" w:type="dxa"/>
          </w:tcPr>
          <w:p w:rsidR="001D5056" w:rsidRPr="00AA4A4A" w:rsidDel="00275D0D" w:rsidRDefault="001D5056" w:rsidP="003E11D4">
            <w:pPr>
              <w:rPr>
                <w:del w:id="334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1D5056" w:rsidRPr="00AA4A4A" w:rsidDel="00275D0D" w:rsidRDefault="001D5056" w:rsidP="003E11D4">
            <w:pPr>
              <w:rPr>
                <w:del w:id="335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D5056" w:rsidRPr="00AA4A4A" w:rsidDel="00275D0D" w:rsidRDefault="001D5056" w:rsidP="003E11D4">
            <w:pPr>
              <w:rPr>
                <w:del w:id="336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D5056" w:rsidRPr="00AA4A4A" w:rsidDel="00275D0D" w:rsidRDefault="001D5056" w:rsidP="003E11D4">
            <w:pPr>
              <w:rPr>
                <w:del w:id="337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D5056" w:rsidRPr="00AA4A4A" w:rsidDel="00275D0D" w:rsidRDefault="001D5056" w:rsidP="003E11D4">
            <w:pPr>
              <w:rPr>
                <w:del w:id="338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1D5056" w:rsidRPr="00AA4A4A" w:rsidDel="00275D0D" w:rsidRDefault="001D5056" w:rsidP="003E11D4">
            <w:pPr>
              <w:rPr>
                <w:del w:id="339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</w:tr>
      <w:tr w:rsidR="00275D0D" w:rsidRPr="00AA4A4A" w:rsidDel="00275D0D" w:rsidTr="00275D0D">
        <w:trPr>
          <w:trHeight w:val="357"/>
          <w:del w:id="340" w:author="Юрий Волошин" w:date="2018-06-29T14:42:00Z"/>
        </w:trPr>
        <w:tc>
          <w:tcPr>
            <w:tcW w:w="644" w:type="dxa"/>
          </w:tcPr>
          <w:p w:rsidR="001D5056" w:rsidRPr="00AA4A4A" w:rsidDel="00275D0D" w:rsidRDefault="001D5056" w:rsidP="003E11D4">
            <w:pPr>
              <w:rPr>
                <w:del w:id="341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1D5056" w:rsidRPr="00AA4A4A" w:rsidDel="00275D0D" w:rsidRDefault="001D5056" w:rsidP="003E11D4">
            <w:pPr>
              <w:rPr>
                <w:del w:id="342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D5056" w:rsidRPr="00AA4A4A" w:rsidDel="00275D0D" w:rsidRDefault="001D5056" w:rsidP="003E11D4">
            <w:pPr>
              <w:rPr>
                <w:del w:id="343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D5056" w:rsidRPr="00AA4A4A" w:rsidDel="00275D0D" w:rsidRDefault="001D5056" w:rsidP="003E11D4">
            <w:pPr>
              <w:rPr>
                <w:del w:id="344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D5056" w:rsidRPr="00AA4A4A" w:rsidDel="00275D0D" w:rsidRDefault="001D5056" w:rsidP="003E11D4">
            <w:pPr>
              <w:rPr>
                <w:del w:id="345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1D5056" w:rsidRPr="00AA4A4A" w:rsidDel="00275D0D" w:rsidRDefault="001D5056" w:rsidP="003E11D4">
            <w:pPr>
              <w:rPr>
                <w:del w:id="346" w:author="Юрий Волошин" w:date="2018-06-29T14:42:00Z"/>
                <w:rFonts w:ascii="Times New Roman" w:hAnsi="Times New Roman"/>
                <w:sz w:val="24"/>
                <w:szCs w:val="24"/>
              </w:rPr>
            </w:pPr>
          </w:p>
        </w:tc>
      </w:tr>
      <w:tr w:rsidR="00275D0D" w:rsidRPr="00AA4A4A" w:rsidTr="00275D0D">
        <w:trPr>
          <w:trHeight w:val="818"/>
        </w:trPr>
        <w:tc>
          <w:tcPr>
            <w:tcW w:w="644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Итого на общую сумму</w:t>
            </w:r>
            <w:r w:rsidR="00E72BFF">
              <w:rPr>
                <w:rFonts w:ascii="Times New Roman" w:hAnsi="Times New Roman"/>
                <w:sz w:val="24"/>
                <w:szCs w:val="24"/>
              </w:rPr>
              <w:t>, в том числе НДС</w:t>
            </w:r>
            <w:r w:rsidRPr="00AA4A4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992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</w:tcPr>
          <w:p w:rsidR="001D5056" w:rsidRPr="00B0023D" w:rsidRDefault="00B0023D">
            <w:pPr>
              <w:jc w:val="right"/>
              <w:rPr>
                <w:rFonts w:ascii="Times New Roman" w:hAnsi="Times New Roman"/>
                <w:sz w:val="24"/>
                <w:szCs w:val="24"/>
                <w:lang w:val="pl-PL"/>
                <w:rPrChange w:id="347" w:author="Юрий Волошин" w:date="2018-06-29T14:41:00Z">
                  <w:rPr>
                    <w:rFonts w:ascii="Times New Roman" w:hAnsi="Times New Roman"/>
                    <w:sz w:val="24"/>
                    <w:szCs w:val="24"/>
                  </w:rPr>
                </w:rPrChange>
              </w:rPr>
              <w:pPrChange w:id="348" w:author="Юрий Волошин" w:date="2018-06-29T14:44:00Z">
                <w:pPr/>
              </w:pPrChange>
            </w:pPr>
            <w:ins w:id="349" w:author="Юрий Волошин" w:date="2018-06-29T14:41:00Z">
              <w:r>
                <w:rPr>
                  <w:rFonts w:ascii="Times New Roman" w:hAnsi="Times New Roman"/>
                  <w:sz w:val="24"/>
                  <w:szCs w:val="24"/>
                  <w:lang w:val="pl-PL"/>
                </w:rPr>
                <w:t>{TotalSum}</w:t>
              </w:r>
            </w:ins>
          </w:p>
        </w:tc>
      </w:tr>
    </w:tbl>
    <w:p w:rsidR="001D5056" w:rsidRPr="00AA4A4A" w:rsidRDefault="001D5056" w:rsidP="00A7321D">
      <w:pPr>
        <w:rPr>
          <w:rFonts w:ascii="Times New Roman" w:hAnsi="Times New Roman"/>
          <w:sz w:val="24"/>
          <w:szCs w:val="24"/>
        </w:rPr>
      </w:pPr>
    </w:p>
    <w:p w:rsidR="001D5056" w:rsidRDefault="001D5056" w:rsidP="00A7321D">
      <w:pPr>
        <w:rPr>
          <w:rFonts w:ascii="Times New Roman" w:hAnsi="Times New Roman"/>
          <w:sz w:val="24"/>
          <w:szCs w:val="24"/>
        </w:rPr>
      </w:pPr>
      <w:r w:rsidRPr="00AA4A4A">
        <w:rPr>
          <w:rFonts w:ascii="Times New Roman" w:hAnsi="Times New Roman"/>
          <w:sz w:val="24"/>
          <w:szCs w:val="24"/>
        </w:rPr>
        <w:t>От Покупателя:</w:t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  <w:t>От Поставщика:</w:t>
      </w:r>
    </w:p>
    <w:p w:rsidR="001D5056" w:rsidRDefault="00A76318" w:rsidP="00A732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D5056" w:rsidRPr="00AA4A4A" w:rsidRDefault="001D5056" w:rsidP="00A7321D">
      <w:pPr>
        <w:jc w:val="right"/>
        <w:rPr>
          <w:rFonts w:ascii="Times New Roman" w:hAnsi="Times New Roman"/>
          <w:b/>
          <w:sz w:val="24"/>
          <w:szCs w:val="24"/>
        </w:rPr>
      </w:pPr>
      <w:r w:rsidRPr="00AA4A4A">
        <w:rPr>
          <w:rFonts w:ascii="Times New Roman" w:hAnsi="Times New Roman"/>
          <w:b/>
          <w:sz w:val="24"/>
          <w:szCs w:val="24"/>
        </w:rPr>
        <w:t xml:space="preserve">Приложение № </w:t>
      </w:r>
      <w:r>
        <w:rPr>
          <w:rFonts w:ascii="Times New Roman" w:hAnsi="Times New Roman"/>
          <w:b/>
          <w:sz w:val="24"/>
          <w:szCs w:val="24"/>
        </w:rPr>
        <w:t>2</w:t>
      </w:r>
      <w:r w:rsidRPr="00AA4A4A">
        <w:rPr>
          <w:rFonts w:ascii="Times New Roman" w:hAnsi="Times New Roman"/>
          <w:b/>
          <w:sz w:val="24"/>
          <w:szCs w:val="24"/>
        </w:rPr>
        <w:t xml:space="preserve"> </w:t>
      </w:r>
    </w:p>
    <w:p w:rsidR="001D5056" w:rsidRDefault="001D5056" w:rsidP="00A7321D">
      <w:pPr>
        <w:jc w:val="right"/>
        <w:rPr>
          <w:rFonts w:ascii="Times New Roman" w:hAnsi="Times New Roman"/>
          <w:sz w:val="24"/>
          <w:szCs w:val="24"/>
        </w:rPr>
      </w:pPr>
      <w:r w:rsidRPr="00AA4A4A">
        <w:rPr>
          <w:rFonts w:ascii="Times New Roman" w:hAnsi="Times New Roman"/>
          <w:sz w:val="24"/>
          <w:szCs w:val="24"/>
        </w:rPr>
        <w:t xml:space="preserve">к договору поставки № </w:t>
      </w:r>
      <w:ins w:id="350" w:author="Юрий Волошин" w:date="2018-06-29T14:37:00Z">
        <w:r w:rsidR="00B0023D" w:rsidRPr="002E1816">
          <w:rPr>
            <w:rFonts w:ascii="Times New Roman" w:hAnsi="Times New Roman"/>
            <w:sz w:val="24"/>
            <w:szCs w:val="24"/>
            <w:rPrChange w:id="351" w:author="Юрий Волошин" w:date="2018-06-29T14:43:00Z">
              <w:rPr>
                <w:rFonts w:ascii="Times New Roman" w:hAnsi="Times New Roman"/>
                <w:sz w:val="24"/>
                <w:szCs w:val="24"/>
                <w:lang w:val="pl-PL"/>
              </w:rPr>
            </w:rPrChange>
          </w:rPr>
          <w:t>{</w:t>
        </w:r>
        <w:r w:rsidR="00B0023D">
          <w:rPr>
            <w:rFonts w:ascii="Times New Roman" w:hAnsi="Times New Roman"/>
            <w:sz w:val="24"/>
            <w:szCs w:val="24"/>
            <w:lang w:val="pl-PL"/>
          </w:rPr>
          <w:t>DocumentNumber</w:t>
        </w:r>
        <w:r w:rsidR="00B0023D" w:rsidRPr="002E1816">
          <w:rPr>
            <w:rFonts w:ascii="Times New Roman" w:hAnsi="Times New Roman"/>
            <w:sz w:val="24"/>
            <w:szCs w:val="24"/>
            <w:rPrChange w:id="352" w:author="Юрий Волошин" w:date="2018-06-29T14:43:00Z">
              <w:rPr>
                <w:rFonts w:ascii="Times New Roman" w:hAnsi="Times New Roman"/>
                <w:sz w:val="24"/>
                <w:szCs w:val="24"/>
                <w:lang w:val="pl-PL"/>
              </w:rPr>
            </w:rPrChange>
          </w:rPr>
          <w:t>}</w:t>
        </w:r>
      </w:ins>
      <w:del w:id="353" w:author="Юрий Волошин" w:date="2018-06-29T14:37:00Z">
        <w:r w:rsidRPr="00AA4A4A" w:rsidDel="00B0023D">
          <w:rPr>
            <w:rFonts w:ascii="Times New Roman" w:hAnsi="Times New Roman"/>
            <w:sz w:val="24"/>
            <w:szCs w:val="24"/>
          </w:rPr>
          <w:delText>____</w:delText>
        </w:r>
      </w:del>
    </w:p>
    <w:p w:rsidR="001D5056" w:rsidRPr="00AA4A4A" w:rsidRDefault="001D5056" w:rsidP="00A7321D">
      <w:pPr>
        <w:jc w:val="right"/>
        <w:rPr>
          <w:rFonts w:ascii="Times New Roman" w:hAnsi="Times New Roman"/>
          <w:sz w:val="24"/>
          <w:szCs w:val="24"/>
        </w:rPr>
      </w:pPr>
      <w:r w:rsidRPr="00AA4A4A">
        <w:rPr>
          <w:rFonts w:ascii="Times New Roman" w:hAnsi="Times New Roman"/>
          <w:sz w:val="24"/>
          <w:szCs w:val="24"/>
        </w:rPr>
        <w:t xml:space="preserve"> от </w:t>
      </w:r>
      <w:ins w:id="354" w:author="Юрий Волошин" w:date="2018-06-29T14:43:00Z">
        <w:r w:rsidR="00275D0D" w:rsidRPr="002E1816">
          <w:rPr>
            <w:rFonts w:ascii="Times New Roman" w:hAnsi="Times New Roman"/>
            <w:sz w:val="24"/>
            <w:szCs w:val="24"/>
            <w:rPrChange w:id="355" w:author="Юрий Волошин" w:date="2018-06-29T14:43:00Z">
              <w:rPr>
                <w:rFonts w:ascii="Times New Roman" w:hAnsi="Times New Roman"/>
                <w:sz w:val="24"/>
                <w:szCs w:val="24"/>
                <w:lang w:val="pl-PL"/>
              </w:rPr>
            </w:rPrChange>
          </w:rPr>
          <w:t>{</w:t>
        </w:r>
        <w:r w:rsidR="00275D0D">
          <w:rPr>
            <w:rFonts w:ascii="Times New Roman" w:hAnsi="Times New Roman"/>
            <w:sz w:val="24"/>
            <w:szCs w:val="24"/>
            <w:lang w:val="pl-PL"/>
          </w:rPr>
          <w:t>DocumentCreateTime</w:t>
        </w:r>
        <w:r w:rsidR="00275D0D" w:rsidRPr="002E1816">
          <w:rPr>
            <w:rFonts w:ascii="Times New Roman" w:hAnsi="Times New Roman"/>
            <w:sz w:val="24"/>
            <w:szCs w:val="24"/>
            <w:rPrChange w:id="356" w:author="Юрий Волошин" w:date="2018-06-29T14:43:00Z">
              <w:rPr>
                <w:rFonts w:ascii="Times New Roman" w:hAnsi="Times New Roman"/>
                <w:sz w:val="24"/>
                <w:szCs w:val="24"/>
                <w:lang w:val="pl-PL"/>
              </w:rPr>
            </w:rPrChange>
          </w:rPr>
          <w:t>}</w:t>
        </w:r>
      </w:ins>
      <w:del w:id="357" w:author="Юрий Волошин" w:date="2018-06-29T14:43:00Z">
        <w:r w:rsidRPr="00AA4A4A" w:rsidDel="00275D0D">
          <w:rPr>
            <w:rFonts w:ascii="Times New Roman" w:hAnsi="Times New Roman"/>
            <w:sz w:val="24"/>
            <w:szCs w:val="24"/>
          </w:rPr>
          <w:delText>«___»______________201__ г.</w:delText>
        </w:r>
      </w:del>
    </w:p>
    <w:p w:rsidR="001D5056" w:rsidRPr="00AA4A4A" w:rsidRDefault="001D5056" w:rsidP="00A7321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График поставок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358" w:author="Юрий Волошин" w:date="2018-06-29T14:52:00Z">
          <w:tblPr>
            <w:tblW w:w="0" w:type="auto"/>
            <w:tblInd w:w="-25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786"/>
        <w:gridCol w:w="3685"/>
        <w:gridCol w:w="992"/>
        <w:gridCol w:w="1560"/>
        <w:gridCol w:w="1417"/>
        <w:gridCol w:w="1383"/>
        <w:tblGridChange w:id="359">
          <w:tblGrid>
            <w:gridCol w:w="786"/>
            <w:gridCol w:w="3685"/>
            <w:gridCol w:w="709"/>
            <w:gridCol w:w="2618"/>
            <w:gridCol w:w="1003"/>
            <w:gridCol w:w="1022"/>
          </w:tblGrid>
        </w:tblGridChange>
      </w:tblGrid>
      <w:tr w:rsidR="000E700E" w:rsidRPr="00AA4A4A" w:rsidTr="000E700E">
        <w:trPr>
          <w:trHeight w:val="472"/>
          <w:trPrChange w:id="360" w:author="Юрий Волошин" w:date="2018-06-29T14:52:00Z">
            <w:trPr>
              <w:trHeight w:val="472"/>
            </w:trPr>
          </w:trPrChange>
        </w:trPr>
        <w:tc>
          <w:tcPr>
            <w:tcW w:w="786" w:type="dxa"/>
            <w:tcPrChange w:id="361" w:author="Юрий Волошин" w:date="2018-06-29T14:52:00Z">
              <w:tcPr>
                <w:tcW w:w="786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4A4A">
              <w:rPr>
                <w:rFonts w:ascii="Times New Roman" w:hAnsi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5" w:type="dxa"/>
            <w:tcPrChange w:id="362" w:author="Юрий Волошин" w:date="2018-06-29T14:52:00Z">
              <w:tcPr>
                <w:tcW w:w="3685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Наименование товаров</w:t>
            </w:r>
          </w:p>
        </w:tc>
        <w:tc>
          <w:tcPr>
            <w:tcW w:w="992" w:type="dxa"/>
            <w:tcPrChange w:id="363" w:author="Юрий Волошин" w:date="2018-06-29T14:52:00Z">
              <w:tcPr>
                <w:tcW w:w="709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 w:rsidRPr="00AA4A4A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0" w:type="dxa"/>
            <w:tcPrChange w:id="364" w:author="Юрий Волошин" w:date="2018-06-29T14:52:00Z">
              <w:tcPr>
                <w:tcW w:w="2618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аванса (частичной предоплаты)</w:t>
            </w:r>
          </w:p>
        </w:tc>
        <w:tc>
          <w:tcPr>
            <w:tcW w:w="1417" w:type="dxa"/>
            <w:tcPrChange w:id="365" w:author="Юрий Волошин" w:date="2018-06-29T14:52:00Z">
              <w:tcPr>
                <w:tcW w:w="1003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отгрузки Товара</w:t>
            </w:r>
          </w:p>
        </w:tc>
        <w:tc>
          <w:tcPr>
            <w:tcW w:w="1383" w:type="dxa"/>
            <w:tcPrChange w:id="366" w:author="Юрий Волошин" w:date="2018-06-29T14:52:00Z">
              <w:tcPr>
                <w:tcW w:w="1022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поставки Товара</w:t>
            </w:r>
          </w:p>
        </w:tc>
      </w:tr>
      <w:tr w:rsidR="000E700E" w:rsidRPr="00AA4A4A" w:rsidTr="000E700E">
        <w:trPr>
          <w:trHeight w:val="495"/>
          <w:trPrChange w:id="367" w:author="Юрий Волошин" w:date="2018-06-29T14:52:00Z">
            <w:trPr>
              <w:trHeight w:val="495"/>
            </w:trPr>
          </w:trPrChange>
        </w:trPr>
        <w:tc>
          <w:tcPr>
            <w:tcW w:w="786" w:type="dxa"/>
            <w:tcPrChange w:id="368" w:author="Юрий Волошин" w:date="2018-06-29T14:52:00Z">
              <w:tcPr>
                <w:tcW w:w="786" w:type="dxa"/>
              </w:tcPr>
            </w:tcPrChange>
          </w:tcPr>
          <w:p w:rsidR="001D5056" w:rsidRPr="00AA4A4A" w:rsidRDefault="000E700E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69" w:author="Юрий Волошин" w:date="2018-06-29T14:52:00Z">
                <w:pPr/>
              </w:pPrChange>
            </w:pPr>
            <w:ins w:id="370" w:author="Юрий Волошин" w:date="2018-06-29T14:51:00Z">
              <w:r w:rsidRPr="003361F4">
                <w:rPr>
                  <w:rFonts w:ascii="Times New Roman" w:hAnsi="Times New Roman" w:hint="cs"/>
                  <w:sz w:val="24"/>
                  <w:szCs w:val="24"/>
                </w:rPr>
                <w:t>{ProductsIndex}</w:t>
              </w:r>
            </w:ins>
          </w:p>
        </w:tc>
        <w:tc>
          <w:tcPr>
            <w:tcW w:w="3685" w:type="dxa"/>
            <w:tcPrChange w:id="371" w:author="Юрий Волошин" w:date="2018-06-29T14:52:00Z">
              <w:tcPr>
                <w:tcW w:w="3685" w:type="dxa"/>
              </w:tcPr>
            </w:tcPrChange>
          </w:tcPr>
          <w:p w:rsidR="001D5056" w:rsidRPr="00AA4A4A" w:rsidRDefault="000E700E" w:rsidP="003E11D4">
            <w:pPr>
              <w:rPr>
                <w:rFonts w:ascii="Times New Roman" w:hAnsi="Times New Roman"/>
                <w:sz w:val="24"/>
                <w:szCs w:val="24"/>
              </w:rPr>
            </w:pPr>
            <w:ins w:id="372" w:author="Юрий Волошин" w:date="2018-06-29T14:51:00Z">
              <w:r w:rsidRPr="003361F4">
                <w:rPr>
                  <w:rFonts w:ascii="Times New Roman" w:hAnsi="Times New Roman" w:hint="cs"/>
                  <w:sz w:val="24"/>
                  <w:szCs w:val="24"/>
                </w:rPr>
                <w:t>{ProductsProductName}</w:t>
              </w:r>
            </w:ins>
          </w:p>
        </w:tc>
        <w:tc>
          <w:tcPr>
            <w:tcW w:w="992" w:type="dxa"/>
            <w:tcPrChange w:id="373" w:author="Юрий Волошин" w:date="2018-06-29T14:52:00Z">
              <w:tcPr>
                <w:tcW w:w="709" w:type="dxa"/>
              </w:tcPr>
            </w:tcPrChange>
          </w:tcPr>
          <w:p w:rsidR="001D5056" w:rsidRPr="00AA4A4A" w:rsidRDefault="000E700E">
            <w:pPr>
              <w:jc w:val="right"/>
              <w:rPr>
                <w:rFonts w:ascii="Times New Roman" w:hAnsi="Times New Roman"/>
                <w:sz w:val="24"/>
                <w:szCs w:val="24"/>
              </w:rPr>
              <w:pPrChange w:id="374" w:author="Юрий Волошин" w:date="2018-06-29T14:52:00Z">
                <w:pPr/>
              </w:pPrChange>
            </w:pPr>
            <w:ins w:id="375" w:author="Юрий Волошин" w:date="2018-06-29T14:51:00Z">
              <w:r w:rsidRPr="003361F4">
                <w:rPr>
                  <w:rFonts w:ascii="Times New Roman" w:hAnsi="Times New Roman" w:hint="cs"/>
                  <w:sz w:val="24"/>
                  <w:szCs w:val="24"/>
                </w:rPr>
                <w:t>{ProductsProductQuantity}</w:t>
              </w:r>
            </w:ins>
          </w:p>
        </w:tc>
        <w:tc>
          <w:tcPr>
            <w:tcW w:w="1560" w:type="dxa"/>
            <w:tcPrChange w:id="376" w:author="Юрий Волошин" w:date="2018-06-29T14:52:00Z">
              <w:tcPr>
                <w:tcW w:w="2618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PrChange w:id="377" w:author="Юрий Волошин" w:date="2018-06-29T14:52:00Z">
              <w:tcPr>
                <w:tcW w:w="1003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tcPrChange w:id="378" w:author="Юрий Волошин" w:date="2018-06-29T14:52:00Z">
              <w:tcPr>
                <w:tcW w:w="1022" w:type="dxa"/>
              </w:tcPr>
            </w:tcPrChange>
          </w:tcPr>
          <w:p w:rsidR="001D5056" w:rsidRPr="00AA4A4A" w:rsidRDefault="001D5056" w:rsidP="003E11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700E" w:rsidRPr="00AA4A4A" w:rsidDel="000E700E" w:rsidTr="000E700E">
        <w:trPr>
          <w:trHeight w:val="334"/>
          <w:del w:id="379" w:author="Юрий Волошин" w:date="2018-06-29T14:51:00Z"/>
          <w:trPrChange w:id="380" w:author="Юрий Волошин" w:date="2018-06-29T14:52:00Z">
            <w:trPr>
              <w:trHeight w:val="334"/>
            </w:trPr>
          </w:trPrChange>
        </w:trPr>
        <w:tc>
          <w:tcPr>
            <w:tcW w:w="786" w:type="dxa"/>
            <w:tcPrChange w:id="381" w:author="Юрий Волошин" w:date="2018-06-29T14:52:00Z">
              <w:tcPr>
                <w:tcW w:w="786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82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PrChange w:id="383" w:author="Юрий Волошин" w:date="2018-06-29T14:52:00Z">
              <w:tcPr>
                <w:tcW w:w="3685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84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PrChange w:id="385" w:author="Юрий Волошин" w:date="2018-06-29T14:52:00Z">
              <w:tcPr>
                <w:tcW w:w="709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86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PrChange w:id="387" w:author="Юрий Волошин" w:date="2018-06-29T14:52:00Z">
              <w:tcPr>
                <w:tcW w:w="2618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88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PrChange w:id="389" w:author="Юрий Волошин" w:date="2018-06-29T14:52:00Z">
              <w:tcPr>
                <w:tcW w:w="1003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90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tcPrChange w:id="391" w:author="Юрий Волошин" w:date="2018-06-29T14:52:00Z">
              <w:tcPr>
                <w:tcW w:w="1022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92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</w:tr>
      <w:tr w:rsidR="000E700E" w:rsidRPr="00AA4A4A" w:rsidDel="000E700E" w:rsidTr="000E700E">
        <w:trPr>
          <w:trHeight w:val="357"/>
          <w:del w:id="393" w:author="Юрий Волошин" w:date="2018-06-29T14:51:00Z"/>
          <w:trPrChange w:id="394" w:author="Юрий Волошин" w:date="2018-06-29T14:52:00Z">
            <w:trPr>
              <w:trHeight w:val="357"/>
            </w:trPr>
          </w:trPrChange>
        </w:trPr>
        <w:tc>
          <w:tcPr>
            <w:tcW w:w="786" w:type="dxa"/>
            <w:tcPrChange w:id="395" w:author="Юрий Волошин" w:date="2018-06-29T14:52:00Z">
              <w:tcPr>
                <w:tcW w:w="786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96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PrChange w:id="397" w:author="Юрий Волошин" w:date="2018-06-29T14:52:00Z">
              <w:tcPr>
                <w:tcW w:w="3685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398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PrChange w:id="399" w:author="Юрий Волошин" w:date="2018-06-29T14:52:00Z">
              <w:tcPr>
                <w:tcW w:w="709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00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PrChange w:id="401" w:author="Юрий Волошин" w:date="2018-06-29T14:52:00Z">
              <w:tcPr>
                <w:tcW w:w="2618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02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PrChange w:id="403" w:author="Юрий Волошин" w:date="2018-06-29T14:52:00Z">
              <w:tcPr>
                <w:tcW w:w="1003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04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tcPrChange w:id="405" w:author="Юрий Волошин" w:date="2018-06-29T14:52:00Z">
              <w:tcPr>
                <w:tcW w:w="1022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06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</w:tr>
      <w:tr w:rsidR="000E700E" w:rsidRPr="00AA4A4A" w:rsidDel="000E700E" w:rsidTr="000E700E">
        <w:trPr>
          <w:trHeight w:val="818"/>
          <w:del w:id="407" w:author="Юрий Волошин" w:date="2018-06-29T14:51:00Z"/>
          <w:trPrChange w:id="408" w:author="Юрий Волошин" w:date="2018-06-29T14:52:00Z">
            <w:trPr>
              <w:trHeight w:val="818"/>
            </w:trPr>
          </w:trPrChange>
        </w:trPr>
        <w:tc>
          <w:tcPr>
            <w:tcW w:w="786" w:type="dxa"/>
            <w:tcPrChange w:id="409" w:author="Юрий Волошин" w:date="2018-06-29T14:52:00Z">
              <w:tcPr>
                <w:tcW w:w="786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10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5" w:type="dxa"/>
            <w:tcPrChange w:id="411" w:author="Юрий Волошин" w:date="2018-06-29T14:52:00Z">
              <w:tcPr>
                <w:tcW w:w="3685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12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PrChange w:id="413" w:author="Юрий Волошин" w:date="2018-06-29T14:52:00Z">
              <w:tcPr>
                <w:tcW w:w="709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14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PrChange w:id="415" w:author="Юрий Волошин" w:date="2018-06-29T14:52:00Z">
              <w:tcPr>
                <w:tcW w:w="2618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16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PrChange w:id="417" w:author="Юрий Волошин" w:date="2018-06-29T14:52:00Z">
              <w:tcPr>
                <w:tcW w:w="1003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18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  <w:tcPrChange w:id="419" w:author="Юрий Волошин" w:date="2018-06-29T14:52:00Z">
              <w:tcPr>
                <w:tcW w:w="1022" w:type="dxa"/>
              </w:tcPr>
            </w:tcPrChange>
          </w:tcPr>
          <w:p w:rsidR="001D5056" w:rsidRPr="00AA4A4A" w:rsidDel="000E700E" w:rsidRDefault="001D5056" w:rsidP="003E11D4">
            <w:pPr>
              <w:rPr>
                <w:del w:id="420" w:author="Юрий Волошин" w:date="2018-06-29T14:51:00Z"/>
                <w:rFonts w:ascii="Times New Roman" w:hAnsi="Times New Roman"/>
                <w:sz w:val="24"/>
                <w:szCs w:val="24"/>
              </w:rPr>
            </w:pPr>
          </w:p>
        </w:tc>
      </w:tr>
    </w:tbl>
    <w:p w:rsidR="001D5056" w:rsidRPr="00AA4A4A" w:rsidRDefault="001D5056" w:rsidP="00A7321D">
      <w:pPr>
        <w:rPr>
          <w:rFonts w:ascii="Times New Roman" w:hAnsi="Times New Roman"/>
          <w:sz w:val="24"/>
          <w:szCs w:val="24"/>
        </w:rPr>
      </w:pPr>
    </w:p>
    <w:p w:rsidR="001D5056" w:rsidRPr="00AA4A4A" w:rsidRDefault="001D5056" w:rsidP="00A7321D">
      <w:pPr>
        <w:rPr>
          <w:rFonts w:ascii="Times New Roman" w:hAnsi="Times New Roman"/>
          <w:sz w:val="24"/>
          <w:szCs w:val="24"/>
        </w:rPr>
      </w:pPr>
      <w:r w:rsidRPr="00AA4A4A">
        <w:rPr>
          <w:rFonts w:ascii="Times New Roman" w:hAnsi="Times New Roman"/>
          <w:sz w:val="24"/>
          <w:szCs w:val="24"/>
        </w:rPr>
        <w:t>От Покупателя:</w:t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</w:r>
      <w:r w:rsidRPr="00AA4A4A">
        <w:rPr>
          <w:rFonts w:ascii="Times New Roman" w:hAnsi="Times New Roman"/>
          <w:sz w:val="24"/>
          <w:szCs w:val="24"/>
        </w:rPr>
        <w:tab/>
        <w:t>От Поставщика:</w:t>
      </w:r>
    </w:p>
    <w:p w:rsidR="001D5056" w:rsidRDefault="001D5056"/>
    <w:sectPr w:rsidR="001D5056" w:rsidSect="00AC14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Юрий Волошин">
    <w15:presenceInfo w15:providerId="Windows Live" w15:userId="05eff0b47ae81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2BE"/>
    <w:rsid w:val="000C3C8C"/>
    <w:rsid w:val="000E700E"/>
    <w:rsid w:val="00194520"/>
    <w:rsid w:val="001D5056"/>
    <w:rsid w:val="00200F1A"/>
    <w:rsid w:val="00275D0D"/>
    <w:rsid w:val="002C3AB2"/>
    <w:rsid w:val="002E1816"/>
    <w:rsid w:val="003336FE"/>
    <w:rsid w:val="003E11D4"/>
    <w:rsid w:val="004E5E7D"/>
    <w:rsid w:val="0050399B"/>
    <w:rsid w:val="005D7BA7"/>
    <w:rsid w:val="0062283B"/>
    <w:rsid w:val="00623BD3"/>
    <w:rsid w:val="007332BE"/>
    <w:rsid w:val="00767F64"/>
    <w:rsid w:val="00876DB7"/>
    <w:rsid w:val="00A7321D"/>
    <w:rsid w:val="00A76318"/>
    <w:rsid w:val="00AA4A4A"/>
    <w:rsid w:val="00AC1438"/>
    <w:rsid w:val="00AC3BDC"/>
    <w:rsid w:val="00B0023D"/>
    <w:rsid w:val="00B7361A"/>
    <w:rsid w:val="00BE5BBE"/>
    <w:rsid w:val="00D146F7"/>
    <w:rsid w:val="00D7131B"/>
    <w:rsid w:val="00D83957"/>
    <w:rsid w:val="00D83E52"/>
    <w:rsid w:val="00E72BFF"/>
    <w:rsid w:val="00E81C2E"/>
    <w:rsid w:val="00E942F8"/>
    <w:rsid w:val="00EE2609"/>
    <w:rsid w:val="00EE3EA8"/>
    <w:rsid w:val="00F45BB1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6D1BF19B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2B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E81C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73794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2277</Words>
  <Characters>12984</Characters>
  <Application>Microsoft Office Word</Application>
  <DocSecurity>0</DocSecurity>
  <Lines>108</Lines>
  <Paragraphs>30</Paragraphs>
  <ScaleCrop>false</ScaleCrop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Волошин</dc:creator>
  <cp:lastModifiedBy>Юрий Волошин</cp:lastModifiedBy>
  <cp:revision>13</cp:revision>
  <dcterms:created xsi:type="dcterms:W3CDTF">2018-06-29T10:45:00Z</dcterms:created>
  <dcterms:modified xsi:type="dcterms:W3CDTF">2018-06-29T13:01:00Z</dcterms:modified>
</cp:coreProperties>
</file>